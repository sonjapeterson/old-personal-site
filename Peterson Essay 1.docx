
<file path=[Content_Types].xml><?xml version="1.0" encoding="utf-8"?>
<Types xmlns="http://schemas.openxmlformats.org/package/2006/content-types">
  <Override PartName="/word/stylesWithEffects.xml" ContentType="application/vnd.ms-word.stylesWithEffect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Override PartName="/word/comments.xml" ContentType="application/vnd.openxmlformats-officedocument.wordprocessingml.comments+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871" w:rsidRDefault="004C33A0" w:rsidP="00941871">
      <w:pPr>
        <w:jc w:val="right"/>
        <w:rPr>
          <w:rFonts w:ascii="Times New Roman" w:hAnsi="Times New Roman"/>
        </w:rPr>
      </w:pPr>
      <w:bookmarkStart w:id="0" w:name="_GoBack"/>
      <w:bookmarkEnd w:id="0"/>
      <w:r w:rsidRPr="004C33A0">
        <w:rPr>
          <w:rFonts w:ascii="Times New Roman" w:hAnsi="Times New Roman"/>
        </w:rPr>
        <w:t>Sonja Peterson</w:t>
      </w:r>
    </w:p>
    <w:p w:rsidR="004C33A0" w:rsidRPr="004C33A0" w:rsidRDefault="004C33A0" w:rsidP="00941871">
      <w:pPr>
        <w:jc w:val="right"/>
        <w:rPr>
          <w:rFonts w:ascii="Times New Roman" w:hAnsi="Times New Roman"/>
        </w:rPr>
      </w:pPr>
      <w:r w:rsidRPr="004C33A0">
        <w:rPr>
          <w:rFonts w:ascii="Times New Roman" w:hAnsi="Times New Roman"/>
        </w:rPr>
        <w:t>ENGL 200</w:t>
      </w:r>
    </w:p>
    <w:p w:rsidR="004C33A0" w:rsidRPr="004C33A0" w:rsidRDefault="004C33A0" w:rsidP="00941871">
      <w:pPr>
        <w:jc w:val="right"/>
        <w:rPr>
          <w:rFonts w:ascii="Times New Roman" w:hAnsi="Times New Roman"/>
        </w:rPr>
      </w:pPr>
      <w:r w:rsidRPr="004C33A0">
        <w:rPr>
          <w:rFonts w:ascii="Times New Roman" w:hAnsi="Times New Roman"/>
        </w:rPr>
        <w:t>TF: Andrew Kraebel</w:t>
      </w:r>
    </w:p>
    <w:p w:rsidR="004C33A0" w:rsidRPr="004C33A0" w:rsidRDefault="001651BE" w:rsidP="00D51485">
      <w:pPr>
        <w:jc w:val="right"/>
        <w:rPr>
          <w:rFonts w:ascii="Times New Roman" w:hAnsi="Times New Roman"/>
        </w:rPr>
      </w:pPr>
      <w:r>
        <w:rPr>
          <w:rFonts w:ascii="Times New Roman" w:hAnsi="Times New Roman"/>
        </w:rPr>
        <w:t>February 14</w:t>
      </w:r>
      <w:r w:rsidR="004C33A0" w:rsidRPr="004C33A0">
        <w:rPr>
          <w:rFonts w:ascii="Times New Roman" w:hAnsi="Times New Roman"/>
        </w:rPr>
        <w:t>, 2014</w:t>
      </w:r>
    </w:p>
    <w:p w:rsidR="004C33A0" w:rsidRDefault="004C33A0" w:rsidP="00D51485">
      <w:pPr>
        <w:jc w:val="right"/>
        <w:rPr>
          <w:rFonts w:ascii="Times New Roman" w:hAnsi="Times New Roman"/>
        </w:rPr>
      </w:pPr>
    </w:p>
    <w:p w:rsidR="004C33A0" w:rsidRDefault="00AB6B60" w:rsidP="00B86131">
      <w:pPr>
        <w:jc w:val="center"/>
        <w:rPr>
          <w:rFonts w:ascii="Times New Roman" w:hAnsi="Times New Roman"/>
        </w:rPr>
      </w:pPr>
      <w:r>
        <w:rPr>
          <w:rFonts w:ascii="Times New Roman" w:hAnsi="Times New Roman"/>
        </w:rPr>
        <w:t>“</w:t>
      </w:r>
      <w:commentRangeStart w:id="1"/>
      <w:r w:rsidR="00B86131">
        <w:rPr>
          <w:rFonts w:ascii="Times New Roman" w:hAnsi="Times New Roman"/>
        </w:rPr>
        <w:t>King of Shadows</w:t>
      </w:r>
      <w:r>
        <w:rPr>
          <w:rFonts w:ascii="Times New Roman" w:hAnsi="Times New Roman"/>
        </w:rPr>
        <w:t>”:</w:t>
      </w:r>
      <w:r w:rsidR="00941871">
        <w:rPr>
          <w:rFonts w:ascii="Times New Roman" w:hAnsi="Times New Roman"/>
        </w:rPr>
        <w:t xml:space="preserve"> Patronage and Performance</w:t>
      </w:r>
      <w:r w:rsidR="00B86131">
        <w:rPr>
          <w:rFonts w:ascii="Times New Roman" w:hAnsi="Times New Roman"/>
        </w:rPr>
        <w:t xml:space="preserve"> in</w:t>
      </w:r>
      <w:r w:rsidR="004C33A0">
        <w:rPr>
          <w:rFonts w:ascii="Times New Roman" w:hAnsi="Times New Roman"/>
        </w:rPr>
        <w:t xml:space="preserve"> </w:t>
      </w:r>
      <w:r w:rsidR="004C33A0">
        <w:rPr>
          <w:rFonts w:ascii="Times New Roman" w:hAnsi="Times New Roman"/>
          <w:i/>
        </w:rPr>
        <w:t>A Midsummer Night’s Dream</w:t>
      </w:r>
      <w:commentRangeEnd w:id="1"/>
      <w:r w:rsidR="007A29AD">
        <w:rPr>
          <w:rStyle w:val="CommentReference"/>
          <w:vanish/>
        </w:rPr>
        <w:commentReference w:id="1"/>
      </w:r>
    </w:p>
    <w:p w:rsidR="00D51485" w:rsidRDefault="00D51485" w:rsidP="00D51485">
      <w:pPr>
        <w:jc w:val="center"/>
        <w:rPr>
          <w:rFonts w:ascii="Times New Roman" w:hAnsi="Times New Roman"/>
        </w:rPr>
      </w:pPr>
    </w:p>
    <w:p w:rsidR="004C33A0" w:rsidRPr="004C33A0" w:rsidRDefault="00804A08" w:rsidP="003C01A7">
      <w:pPr>
        <w:spacing w:line="480" w:lineRule="auto"/>
        <w:ind w:firstLine="720"/>
        <w:rPr>
          <w:rFonts w:ascii="Times New Roman" w:hAnsi="Times New Roman"/>
        </w:rPr>
      </w:pPr>
      <w:r>
        <w:rPr>
          <w:rFonts w:ascii="Times New Roman" w:hAnsi="Times New Roman"/>
        </w:rPr>
        <w:t xml:space="preserve">In </w:t>
      </w:r>
      <w:r>
        <w:rPr>
          <w:rFonts w:ascii="Times New Roman" w:hAnsi="Times New Roman"/>
          <w:i/>
        </w:rPr>
        <w:t xml:space="preserve">A Midsummer Night’s </w:t>
      </w:r>
      <w:r w:rsidRPr="00804A08">
        <w:rPr>
          <w:rFonts w:ascii="Times New Roman" w:hAnsi="Times New Roman"/>
          <w:i/>
        </w:rPr>
        <w:t>Dream</w:t>
      </w:r>
      <w:r>
        <w:rPr>
          <w:rFonts w:ascii="Times New Roman" w:hAnsi="Times New Roman"/>
        </w:rPr>
        <w:t xml:space="preserve">, </w:t>
      </w:r>
      <w:r w:rsidR="001651BE">
        <w:rPr>
          <w:rFonts w:ascii="Times New Roman" w:hAnsi="Times New Roman"/>
        </w:rPr>
        <w:t>the scenes in which a group of</w:t>
      </w:r>
      <w:r>
        <w:rPr>
          <w:rFonts w:ascii="Times New Roman" w:hAnsi="Times New Roman"/>
        </w:rPr>
        <w:t xml:space="preserve"> “rude mechanicals”</w:t>
      </w:r>
      <w:r w:rsidR="001651BE">
        <w:rPr>
          <w:rFonts w:ascii="Times New Roman" w:hAnsi="Times New Roman"/>
        </w:rPr>
        <w:t xml:space="preserve"> perform</w:t>
      </w:r>
      <w:r w:rsidR="0013747E">
        <w:rPr>
          <w:rFonts w:ascii="Times New Roman" w:hAnsi="Times New Roman"/>
        </w:rPr>
        <w:t xml:space="preserve"> a play</w:t>
      </w:r>
      <w:r>
        <w:rPr>
          <w:rFonts w:ascii="Times New Roman" w:hAnsi="Times New Roman"/>
        </w:rPr>
        <w:t xml:space="preserve"> for </w:t>
      </w:r>
      <w:proofErr w:type="spellStart"/>
      <w:r>
        <w:rPr>
          <w:rFonts w:ascii="Times New Roman" w:hAnsi="Times New Roman"/>
        </w:rPr>
        <w:t>Theseus</w:t>
      </w:r>
      <w:proofErr w:type="spellEnd"/>
      <w:r>
        <w:rPr>
          <w:rFonts w:ascii="Times New Roman" w:hAnsi="Times New Roman"/>
        </w:rPr>
        <w:t>, the</w:t>
      </w:r>
      <w:r w:rsidR="0013747E">
        <w:rPr>
          <w:rFonts w:ascii="Times New Roman" w:hAnsi="Times New Roman"/>
        </w:rPr>
        <w:t xml:space="preserve"> Duke of Athens, </w:t>
      </w:r>
      <w:ins w:id="2" w:author="A.B. Kraebel" w:date="2014-02-16T15:33:00Z">
        <w:r w:rsidR="007A29AD">
          <w:rPr>
            <w:rFonts w:ascii="Times New Roman" w:hAnsi="Times New Roman"/>
          </w:rPr>
          <w:t xml:space="preserve">should </w:t>
        </w:r>
      </w:ins>
      <w:r w:rsidR="0013747E">
        <w:rPr>
          <w:rFonts w:ascii="Times New Roman" w:hAnsi="Times New Roman"/>
        </w:rPr>
        <w:t>remind modern audiences</w:t>
      </w:r>
      <w:r w:rsidR="001651BE">
        <w:rPr>
          <w:rFonts w:ascii="Times New Roman" w:hAnsi="Times New Roman"/>
        </w:rPr>
        <w:t xml:space="preserve"> </w:t>
      </w:r>
      <w:del w:id="3" w:author="A.B. Kraebel" w:date="2014-02-16T15:33:00Z">
        <w:r w:rsidR="001651BE" w:rsidDel="007A29AD">
          <w:rPr>
            <w:rFonts w:ascii="Times New Roman" w:hAnsi="Times New Roman"/>
          </w:rPr>
          <w:delText>of</w:delText>
        </w:r>
        <w:r w:rsidDel="007A29AD">
          <w:rPr>
            <w:rFonts w:ascii="Times New Roman" w:hAnsi="Times New Roman"/>
          </w:rPr>
          <w:delText xml:space="preserve"> the fact </w:delText>
        </w:r>
      </w:del>
      <w:r>
        <w:rPr>
          <w:rFonts w:ascii="Times New Roman" w:hAnsi="Times New Roman"/>
        </w:rPr>
        <w:t>that</w:t>
      </w:r>
      <w:ins w:id="4" w:author="A.B. Kraebel" w:date="2014-02-16T15:33:00Z">
        <w:r w:rsidR="007A29AD">
          <w:rPr>
            <w:rFonts w:ascii="Times New Roman" w:hAnsi="Times New Roman"/>
          </w:rPr>
          <w:t>,</w:t>
        </w:r>
      </w:ins>
      <w:r>
        <w:rPr>
          <w:rFonts w:ascii="Times New Roman" w:hAnsi="Times New Roman"/>
        </w:rPr>
        <w:t xml:space="preserve"> </w:t>
      </w:r>
      <w:r w:rsidR="001651BE">
        <w:rPr>
          <w:rFonts w:ascii="Times New Roman" w:hAnsi="Times New Roman"/>
        </w:rPr>
        <w:t>in Shakespeare’s time, acting companies were</w:t>
      </w:r>
      <w:r w:rsidR="000F49E9">
        <w:rPr>
          <w:rFonts w:ascii="Times New Roman" w:hAnsi="Times New Roman"/>
        </w:rPr>
        <w:t xml:space="preserve"> often</w:t>
      </w:r>
      <w:r w:rsidR="001651BE">
        <w:rPr>
          <w:rFonts w:ascii="Times New Roman" w:hAnsi="Times New Roman"/>
        </w:rPr>
        <w:t xml:space="preserve"> sworn </w:t>
      </w:r>
      <w:r>
        <w:rPr>
          <w:rFonts w:ascii="Times New Roman" w:hAnsi="Times New Roman"/>
        </w:rPr>
        <w:t>to serve particular noble patrons (III.2.9).</w:t>
      </w:r>
      <w:r w:rsidR="00941871">
        <w:rPr>
          <w:rStyle w:val="FootnoteReference"/>
          <w:rFonts w:ascii="Times New Roman" w:hAnsi="Times New Roman"/>
        </w:rPr>
        <w:footnoteReference w:id="1"/>
      </w:r>
      <w:r w:rsidR="00E43AFF">
        <w:rPr>
          <w:rFonts w:ascii="Times New Roman" w:hAnsi="Times New Roman"/>
        </w:rPr>
        <w:t xml:space="preserve"> As the mechanicals rehearse their play, they agonize over how their audience will react to each scene not only because they want to please, but </w:t>
      </w:r>
      <w:r w:rsidR="001651BE">
        <w:rPr>
          <w:rFonts w:ascii="Times New Roman" w:hAnsi="Times New Roman"/>
        </w:rPr>
        <w:t xml:space="preserve">also </w:t>
      </w:r>
      <w:r w:rsidR="00E43AFF">
        <w:rPr>
          <w:rFonts w:ascii="Times New Roman" w:hAnsi="Times New Roman"/>
        </w:rPr>
        <w:t xml:space="preserve">because </w:t>
      </w:r>
      <w:r w:rsidR="00606F37">
        <w:rPr>
          <w:rFonts w:ascii="Times New Roman" w:hAnsi="Times New Roman"/>
        </w:rPr>
        <w:t>the duke has the power to “hang us, every mother’s son” (I.2.70).</w:t>
      </w:r>
      <w:r w:rsidR="001651BE">
        <w:rPr>
          <w:rFonts w:ascii="Times New Roman" w:hAnsi="Times New Roman"/>
        </w:rPr>
        <w:t xml:space="preserve"> </w:t>
      </w:r>
      <w:r w:rsidR="00B86131">
        <w:rPr>
          <w:rFonts w:ascii="Times New Roman" w:hAnsi="Times New Roman"/>
        </w:rPr>
        <w:t>The anxiety of the mechanicals</w:t>
      </w:r>
      <w:r w:rsidR="001651BE">
        <w:rPr>
          <w:rFonts w:ascii="Times New Roman" w:hAnsi="Times New Roman"/>
        </w:rPr>
        <w:t xml:space="preserve"> </w:t>
      </w:r>
      <w:r w:rsidR="00B86131">
        <w:rPr>
          <w:rFonts w:ascii="Times New Roman" w:hAnsi="Times New Roman"/>
        </w:rPr>
        <w:t xml:space="preserve">is a comic exaggeration of the real </w:t>
      </w:r>
      <w:r w:rsidR="001651BE">
        <w:rPr>
          <w:rFonts w:ascii="Times New Roman" w:hAnsi="Times New Roman"/>
        </w:rPr>
        <w:t xml:space="preserve">danger in performing plays for a </w:t>
      </w:r>
      <w:r w:rsidR="00B86131">
        <w:rPr>
          <w:rFonts w:ascii="Times New Roman" w:hAnsi="Times New Roman"/>
        </w:rPr>
        <w:t>patron</w:t>
      </w:r>
      <w:r w:rsidR="001651BE">
        <w:rPr>
          <w:rFonts w:ascii="Times New Roman" w:hAnsi="Times New Roman"/>
        </w:rPr>
        <w:t>, who might interpret an unflattering cha</w:t>
      </w:r>
      <w:r w:rsidR="00B86131">
        <w:rPr>
          <w:rFonts w:ascii="Times New Roman" w:hAnsi="Times New Roman"/>
        </w:rPr>
        <w:t>racter as their own caricature and be motivated to retaliate against the performers</w:t>
      </w:r>
      <w:r w:rsidR="001651BE">
        <w:rPr>
          <w:rFonts w:ascii="Times New Roman" w:hAnsi="Times New Roman"/>
        </w:rPr>
        <w:t>.</w:t>
      </w:r>
      <w:r w:rsidR="000F49E9">
        <w:rPr>
          <w:rFonts w:ascii="Times New Roman" w:hAnsi="Times New Roman"/>
        </w:rPr>
        <w:t xml:space="preserve"> The mechanicals are not, however, the only characters involved in the</w:t>
      </w:r>
      <w:r w:rsidR="001651BE">
        <w:rPr>
          <w:rFonts w:ascii="Times New Roman" w:hAnsi="Times New Roman"/>
        </w:rPr>
        <w:t xml:space="preserve"> play’s exploration of the</w:t>
      </w:r>
      <w:r w:rsidR="00606F37">
        <w:rPr>
          <w:rFonts w:ascii="Times New Roman" w:hAnsi="Times New Roman"/>
        </w:rPr>
        <w:t xml:space="preserve"> relationship between theatrical perform</w:t>
      </w:r>
      <w:r w:rsidR="001651BE">
        <w:rPr>
          <w:rFonts w:ascii="Times New Roman" w:hAnsi="Times New Roman"/>
        </w:rPr>
        <w:t xml:space="preserve">ers and their patrons. </w:t>
      </w:r>
      <w:r w:rsidR="00606F37">
        <w:rPr>
          <w:rFonts w:ascii="Times New Roman" w:hAnsi="Times New Roman"/>
        </w:rPr>
        <w:t>When Oberon inst</w:t>
      </w:r>
      <w:r w:rsidR="000F49E9">
        <w:rPr>
          <w:rFonts w:ascii="Times New Roman" w:hAnsi="Times New Roman"/>
        </w:rPr>
        <w:t>ructs Puck to interfere with Demetrius and Helena</w:t>
      </w:r>
      <w:r w:rsidR="00B86131">
        <w:rPr>
          <w:rFonts w:ascii="Times New Roman" w:hAnsi="Times New Roman"/>
        </w:rPr>
        <w:t>, he begins to act as</w:t>
      </w:r>
      <w:r w:rsidR="00606F37">
        <w:rPr>
          <w:rFonts w:ascii="Times New Roman" w:hAnsi="Times New Roman"/>
        </w:rPr>
        <w:t xml:space="preserve"> patron, </w:t>
      </w:r>
      <w:del w:id="5" w:author="A.B. Kraebel" w:date="2014-02-16T15:34:00Z">
        <w:r w:rsidR="00606F37" w:rsidDel="007A29AD">
          <w:rPr>
            <w:rFonts w:ascii="Times New Roman" w:hAnsi="Times New Roman"/>
          </w:rPr>
          <w:delText xml:space="preserve">and </w:delText>
        </w:r>
      </w:del>
      <w:ins w:id="6" w:author="A.B. Kraebel" w:date="2014-02-16T15:34:00Z">
        <w:r w:rsidR="007A29AD">
          <w:rPr>
            <w:rFonts w:ascii="Times New Roman" w:hAnsi="Times New Roman"/>
          </w:rPr>
          <w:t xml:space="preserve">with </w:t>
        </w:r>
      </w:ins>
      <w:r w:rsidR="00606F37">
        <w:rPr>
          <w:rFonts w:ascii="Times New Roman" w:hAnsi="Times New Roman"/>
        </w:rPr>
        <w:t xml:space="preserve">Puck as his performer. </w:t>
      </w:r>
      <w:r w:rsidR="001651BE">
        <w:rPr>
          <w:rFonts w:ascii="Times New Roman" w:hAnsi="Times New Roman"/>
        </w:rPr>
        <w:t xml:space="preserve">As the play goes on, Puck’s antics </w:t>
      </w:r>
      <w:r w:rsidR="00B86131">
        <w:rPr>
          <w:rFonts w:ascii="Times New Roman" w:hAnsi="Times New Roman"/>
        </w:rPr>
        <w:t>give him more and more power</w:t>
      </w:r>
      <w:r w:rsidR="001651BE">
        <w:rPr>
          <w:rFonts w:ascii="Times New Roman" w:hAnsi="Times New Roman"/>
        </w:rPr>
        <w:t xml:space="preserve">, </w:t>
      </w:r>
      <w:r w:rsidR="00B86131">
        <w:rPr>
          <w:rFonts w:ascii="Times New Roman" w:hAnsi="Times New Roman"/>
        </w:rPr>
        <w:t>as he directs</w:t>
      </w:r>
      <w:r w:rsidR="001651BE">
        <w:rPr>
          <w:rFonts w:ascii="Times New Roman" w:hAnsi="Times New Roman"/>
        </w:rPr>
        <w:t xml:space="preserve"> not only the </w:t>
      </w:r>
      <w:r w:rsidR="00B86131">
        <w:rPr>
          <w:rFonts w:ascii="Times New Roman" w:hAnsi="Times New Roman"/>
        </w:rPr>
        <w:t>interactions between the</w:t>
      </w:r>
      <w:r w:rsidR="001651BE">
        <w:rPr>
          <w:rFonts w:ascii="Times New Roman" w:hAnsi="Times New Roman"/>
        </w:rPr>
        <w:t xml:space="preserve"> human lovers, but </w:t>
      </w:r>
      <w:r w:rsidR="00B86131">
        <w:rPr>
          <w:rFonts w:ascii="Times New Roman" w:hAnsi="Times New Roman"/>
        </w:rPr>
        <w:t>events affecting</w:t>
      </w:r>
      <w:r w:rsidR="001651BE">
        <w:rPr>
          <w:rFonts w:ascii="Times New Roman" w:hAnsi="Times New Roman"/>
        </w:rPr>
        <w:t xml:space="preserve"> Oberon and </w:t>
      </w:r>
      <w:proofErr w:type="spellStart"/>
      <w:r w:rsidR="001651BE">
        <w:rPr>
          <w:rFonts w:ascii="Times New Roman" w:hAnsi="Times New Roman"/>
        </w:rPr>
        <w:t>Titania</w:t>
      </w:r>
      <w:proofErr w:type="spellEnd"/>
      <w:r w:rsidR="001651BE">
        <w:rPr>
          <w:rFonts w:ascii="Times New Roman" w:hAnsi="Times New Roman"/>
        </w:rPr>
        <w:t xml:space="preserve"> as well. </w:t>
      </w:r>
      <w:commentRangeStart w:id="7"/>
      <w:r w:rsidR="004C33A0">
        <w:rPr>
          <w:rFonts w:ascii="Times New Roman" w:hAnsi="Times New Roman"/>
        </w:rPr>
        <w:t>Through</w:t>
      </w:r>
      <w:r w:rsidR="004C33A0" w:rsidRPr="004C33A0">
        <w:rPr>
          <w:rFonts w:ascii="Times New Roman" w:hAnsi="Times New Roman"/>
        </w:rPr>
        <w:t xml:space="preserve"> Puck and Oberon’s relationship, </w:t>
      </w:r>
      <w:r w:rsidR="004C33A0">
        <w:rPr>
          <w:rFonts w:ascii="Times New Roman" w:hAnsi="Times New Roman"/>
        </w:rPr>
        <w:t>Shakespeare suggests that part of the</w:t>
      </w:r>
      <w:r w:rsidR="004C33A0" w:rsidRPr="004C33A0">
        <w:rPr>
          <w:rFonts w:ascii="Times New Roman" w:hAnsi="Times New Roman"/>
        </w:rPr>
        <w:t xml:space="preserve"> appeal of theater is that it provides its patrons with a mirror of their own internal conflicts and desires. But</w:t>
      </w:r>
      <w:r w:rsidR="000F49E9">
        <w:rPr>
          <w:rFonts w:ascii="Times New Roman" w:hAnsi="Times New Roman"/>
        </w:rPr>
        <w:t xml:space="preserve"> Puck’s</w:t>
      </w:r>
      <w:r w:rsidR="001651BE">
        <w:rPr>
          <w:rFonts w:ascii="Times New Roman" w:hAnsi="Times New Roman"/>
        </w:rPr>
        <w:t xml:space="preserve"> resolution of the conflicts within the play and concluding speech suggest</w:t>
      </w:r>
      <w:r w:rsidR="000F49E9">
        <w:rPr>
          <w:rFonts w:ascii="Times New Roman" w:hAnsi="Times New Roman"/>
        </w:rPr>
        <w:t xml:space="preserve"> that in order to serve this critiquing function safely, playwrights and performers need to convince their audience that the </w:t>
      </w:r>
      <w:r w:rsidR="004C33A0" w:rsidRPr="004C33A0">
        <w:rPr>
          <w:rFonts w:ascii="Times New Roman" w:hAnsi="Times New Roman"/>
        </w:rPr>
        <w:t xml:space="preserve">experience and interpretation of a play </w:t>
      </w:r>
      <w:r w:rsidR="00B86131">
        <w:rPr>
          <w:rFonts w:ascii="Times New Roman" w:hAnsi="Times New Roman"/>
        </w:rPr>
        <w:t>derives primarily from the viewer’s own imagination</w:t>
      </w:r>
      <w:r w:rsidR="004C33A0" w:rsidRPr="004C33A0">
        <w:rPr>
          <w:rFonts w:ascii="Times New Roman" w:hAnsi="Times New Roman"/>
        </w:rPr>
        <w:t>, like a dream.</w:t>
      </w:r>
      <w:commentRangeEnd w:id="7"/>
      <w:r w:rsidR="007A29AD">
        <w:rPr>
          <w:rStyle w:val="CommentReference"/>
          <w:vanish/>
        </w:rPr>
        <w:commentReference w:id="7"/>
      </w:r>
    </w:p>
    <w:p w:rsidR="003B7436" w:rsidRPr="007A29AD" w:rsidRDefault="005C238C" w:rsidP="00D51485">
      <w:pPr>
        <w:spacing w:line="480" w:lineRule="auto"/>
        <w:rPr>
          <w:rFonts w:ascii="Times New Roman" w:hAnsi="Times New Roman"/>
          <w:i/>
          <w:rPrChange w:id="8" w:author="A.B. Kraebel" w:date="2014-02-16T15:37:00Z">
            <w:rPr>
              <w:rFonts w:ascii="Times New Roman" w:hAnsi="Times New Roman"/>
            </w:rPr>
          </w:rPrChange>
        </w:rPr>
      </w:pPr>
      <w:r>
        <w:rPr>
          <w:rFonts w:ascii="Times New Roman" w:hAnsi="Times New Roman"/>
        </w:rPr>
        <w:tab/>
        <w:t xml:space="preserve">Oberon and Puck’s </w:t>
      </w:r>
      <w:r w:rsidR="0003536E">
        <w:rPr>
          <w:rFonts w:ascii="Times New Roman" w:hAnsi="Times New Roman"/>
        </w:rPr>
        <w:t>relatio</w:t>
      </w:r>
      <w:r>
        <w:rPr>
          <w:rFonts w:ascii="Times New Roman" w:hAnsi="Times New Roman"/>
        </w:rPr>
        <w:t>nship begins resembling that of a player and a patron when Oberon asks Puck to place love-i</w:t>
      </w:r>
      <w:r w:rsidR="002F4695">
        <w:rPr>
          <w:rFonts w:ascii="Times New Roman" w:hAnsi="Times New Roman"/>
        </w:rPr>
        <w:t xml:space="preserve">n-idleness on Demetrius’ eyes, an action that transforms the human lovers into </w:t>
      </w:r>
      <w:r w:rsidR="00B86131">
        <w:rPr>
          <w:rFonts w:ascii="Times New Roman" w:hAnsi="Times New Roman"/>
        </w:rPr>
        <w:t xml:space="preserve">a spectacle </w:t>
      </w:r>
      <w:r w:rsidR="000F49E9">
        <w:rPr>
          <w:rFonts w:ascii="Times New Roman" w:hAnsi="Times New Roman"/>
        </w:rPr>
        <w:t>Oberon particularly desires to see</w:t>
      </w:r>
      <w:r>
        <w:rPr>
          <w:rFonts w:ascii="Times New Roman" w:hAnsi="Times New Roman"/>
        </w:rPr>
        <w:t xml:space="preserve">. </w:t>
      </w:r>
      <w:r w:rsidR="002F4695">
        <w:rPr>
          <w:rFonts w:ascii="Times New Roman" w:hAnsi="Times New Roman"/>
        </w:rPr>
        <w:t xml:space="preserve">Oberon’s </w:t>
      </w:r>
      <w:r>
        <w:rPr>
          <w:rFonts w:ascii="Times New Roman" w:hAnsi="Times New Roman"/>
        </w:rPr>
        <w:t>request might</w:t>
      </w:r>
      <w:r w:rsidR="000F49E9">
        <w:rPr>
          <w:rFonts w:ascii="Times New Roman" w:hAnsi="Times New Roman"/>
        </w:rPr>
        <w:t xml:space="preserve"> at first appear to be born out of charity</w:t>
      </w:r>
      <w:r>
        <w:rPr>
          <w:rFonts w:ascii="Times New Roman" w:hAnsi="Times New Roman"/>
        </w:rPr>
        <w:t xml:space="preserve">, but the way Oberon phrases </w:t>
      </w:r>
      <w:r w:rsidR="002F4695">
        <w:rPr>
          <w:rFonts w:ascii="Times New Roman" w:hAnsi="Times New Roman"/>
        </w:rPr>
        <w:t>it</w:t>
      </w:r>
      <w:r>
        <w:rPr>
          <w:rFonts w:ascii="Times New Roman" w:hAnsi="Times New Roman"/>
        </w:rPr>
        <w:t xml:space="preserve"> betrays a</w:t>
      </w:r>
      <w:r w:rsidR="008D5B78">
        <w:rPr>
          <w:rFonts w:ascii="Times New Roman" w:hAnsi="Times New Roman"/>
        </w:rPr>
        <w:t>nother</w:t>
      </w:r>
      <w:r>
        <w:rPr>
          <w:rFonts w:ascii="Times New Roman" w:hAnsi="Times New Roman"/>
        </w:rPr>
        <w:t xml:space="preserve"> motivation</w:t>
      </w:r>
      <w:r w:rsidR="002F4695">
        <w:rPr>
          <w:rFonts w:ascii="Times New Roman" w:hAnsi="Times New Roman"/>
        </w:rPr>
        <w:t xml:space="preserve">. </w:t>
      </w:r>
      <w:r>
        <w:rPr>
          <w:rFonts w:ascii="Times New Roman" w:hAnsi="Times New Roman"/>
        </w:rPr>
        <w:t>Referring to Helena, Oberon comments</w:t>
      </w:r>
      <w:ins w:id="9" w:author="A.B. Kraebel" w:date="2014-02-16T15:36:00Z">
        <w:r w:rsidR="007A29AD">
          <w:rPr>
            <w:rFonts w:ascii="Times New Roman" w:hAnsi="Times New Roman"/>
          </w:rPr>
          <w:t>,</w:t>
        </w:r>
      </w:ins>
      <w:r>
        <w:rPr>
          <w:rFonts w:ascii="Times New Roman" w:hAnsi="Times New Roman"/>
        </w:rPr>
        <w:t xml:space="preserve"> </w:t>
      </w:r>
      <w:r w:rsidRPr="005C238C">
        <w:rPr>
          <w:rFonts w:ascii="Times New Roman" w:hAnsi="Times New Roman"/>
        </w:rPr>
        <w:t xml:space="preserve">“Fare thee well, nymph. Ere he do leave this grove / Thou </w:t>
      </w:r>
      <w:proofErr w:type="spellStart"/>
      <w:r w:rsidRPr="005C238C">
        <w:rPr>
          <w:rFonts w:ascii="Times New Roman" w:hAnsi="Times New Roman"/>
        </w:rPr>
        <w:t>shalt</w:t>
      </w:r>
      <w:proofErr w:type="spellEnd"/>
      <w:r w:rsidRPr="005C238C">
        <w:rPr>
          <w:rFonts w:ascii="Times New Roman" w:hAnsi="Times New Roman"/>
        </w:rPr>
        <w:t xml:space="preserve"> fly him, and he shall seek thy love” (II.I.244-245). </w:t>
      </w:r>
      <w:r>
        <w:rPr>
          <w:rFonts w:ascii="Times New Roman" w:hAnsi="Times New Roman"/>
        </w:rPr>
        <w:t xml:space="preserve">Oberon’s use of the word “nymph” recalls </w:t>
      </w:r>
      <w:proofErr w:type="spellStart"/>
      <w:r>
        <w:rPr>
          <w:rFonts w:ascii="Times New Roman" w:hAnsi="Times New Roman"/>
        </w:rPr>
        <w:t>Ovidian</w:t>
      </w:r>
      <w:proofErr w:type="spellEnd"/>
      <w:r>
        <w:rPr>
          <w:rFonts w:ascii="Times New Roman" w:hAnsi="Times New Roman"/>
        </w:rPr>
        <w:t xml:space="preserve"> stories</w:t>
      </w:r>
      <w:r w:rsidRPr="005C238C">
        <w:rPr>
          <w:rFonts w:ascii="Times New Roman" w:hAnsi="Times New Roman"/>
        </w:rPr>
        <w:t xml:space="preserve"> of </w:t>
      </w:r>
      <w:r>
        <w:rPr>
          <w:rFonts w:ascii="Times New Roman" w:hAnsi="Times New Roman"/>
        </w:rPr>
        <w:t xml:space="preserve">chaste </w:t>
      </w:r>
      <w:r w:rsidRPr="005C238C">
        <w:rPr>
          <w:rFonts w:ascii="Times New Roman" w:hAnsi="Times New Roman"/>
        </w:rPr>
        <w:t xml:space="preserve">nymphs </w:t>
      </w:r>
      <w:r>
        <w:rPr>
          <w:rFonts w:ascii="Times New Roman" w:hAnsi="Times New Roman"/>
        </w:rPr>
        <w:t>fleeing from</w:t>
      </w:r>
      <w:r w:rsidRPr="005C238C">
        <w:rPr>
          <w:rFonts w:ascii="Times New Roman" w:hAnsi="Times New Roman"/>
        </w:rPr>
        <w:t xml:space="preserve"> lustful gods</w:t>
      </w:r>
      <w:r>
        <w:rPr>
          <w:rFonts w:ascii="Times New Roman" w:hAnsi="Times New Roman"/>
        </w:rPr>
        <w:t xml:space="preserve">. </w:t>
      </w:r>
      <w:r w:rsidRPr="005C238C">
        <w:rPr>
          <w:rFonts w:ascii="Times New Roman" w:hAnsi="Times New Roman"/>
        </w:rPr>
        <w:t xml:space="preserve">He also </w:t>
      </w:r>
      <w:r w:rsidR="004910BB">
        <w:rPr>
          <w:rFonts w:ascii="Times New Roman" w:hAnsi="Times New Roman"/>
        </w:rPr>
        <w:t xml:space="preserve">twice </w:t>
      </w:r>
      <w:r w:rsidRPr="005C238C">
        <w:rPr>
          <w:rFonts w:ascii="Times New Roman" w:hAnsi="Times New Roman"/>
        </w:rPr>
        <w:t>expresses a desire that Demetrius will not only return Helena’s love, but that he will love Helena more than she will love him</w:t>
      </w:r>
      <w:r w:rsidR="004910BB">
        <w:rPr>
          <w:rFonts w:ascii="Times New Roman" w:hAnsi="Times New Roman"/>
        </w:rPr>
        <w:t>, to the point where she is frightened away</w:t>
      </w:r>
      <w:r w:rsidRPr="005C238C">
        <w:rPr>
          <w:rFonts w:ascii="Times New Roman" w:hAnsi="Times New Roman"/>
        </w:rPr>
        <w:t>: he remarks</w:t>
      </w:r>
      <w:ins w:id="10" w:author="A.B. Kraebel" w:date="2014-02-16T15:36:00Z">
        <w:r w:rsidR="007A29AD">
          <w:rPr>
            <w:rFonts w:ascii="Times New Roman" w:hAnsi="Times New Roman"/>
          </w:rPr>
          <w:t>,</w:t>
        </w:r>
      </w:ins>
      <w:r w:rsidRPr="005C238C">
        <w:rPr>
          <w:rFonts w:ascii="Times New Roman" w:hAnsi="Times New Roman"/>
        </w:rPr>
        <w:t xml:space="preserve"> “Thou </w:t>
      </w:r>
      <w:proofErr w:type="spellStart"/>
      <w:r w:rsidRPr="005C238C">
        <w:rPr>
          <w:rFonts w:ascii="Times New Roman" w:hAnsi="Times New Roman"/>
        </w:rPr>
        <w:t>shalt</w:t>
      </w:r>
      <w:proofErr w:type="spellEnd"/>
      <w:r w:rsidRPr="005C238C">
        <w:rPr>
          <w:rFonts w:ascii="Times New Roman" w:hAnsi="Times New Roman"/>
        </w:rPr>
        <w:t xml:space="preserve"> fly him,” and </w:t>
      </w:r>
      <w:ins w:id="11" w:author="A.B. Kraebel" w:date="2014-02-16T15:36:00Z">
        <w:r w:rsidR="007A29AD">
          <w:rPr>
            <w:rFonts w:ascii="Times New Roman" w:hAnsi="Times New Roman"/>
          </w:rPr>
          <w:t xml:space="preserve">he </w:t>
        </w:r>
      </w:ins>
      <w:r w:rsidRPr="005C238C">
        <w:rPr>
          <w:rFonts w:ascii="Times New Roman" w:hAnsi="Times New Roman"/>
        </w:rPr>
        <w:t xml:space="preserve">tells Puck to “effect it with some care, that he may prove / more fond on her than she upon her love” (II.I.266). </w:t>
      </w:r>
      <w:r w:rsidR="00B0688E">
        <w:rPr>
          <w:rFonts w:ascii="Times New Roman" w:hAnsi="Times New Roman"/>
        </w:rPr>
        <w:t xml:space="preserve">Oberon’s request shows that he </w:t>
      </w:r>
      <w:r w:rsidR="00B86131">
        <w:rPr>
          <w:rFonts w:ascii="Times New Roman" w:hAnsi="Times New Roman"/>
        </w:rPr>
        <w:t xml:space="preserve">wishes to see a </w:t>
      </w:r>
      <w:r w:rsidR="00B0688E">
        <w:rPr>
          <w:rFonts w:ascii="Times New Roman" w:hAnsi="Times New Roman"/>
        </w:rPr>
        <w:t>particular type of story played out by Demetrius and Helena. Rather than asking Puck to resolve the conflict between the lovers, he is asking Puck to turn them into actors in a play of his own devising.</w:t>
      </w:r>
      <w:r w:rsidR="008D5B78">
        <w:rPr>
          <w:rFonts w:ascii="Times New Roman" w:hAnsi="Times New Roman"/>
        </w:rPr>
        <w:t xml:space="preserve"> </w:t>
      </w:r>
      <w:ins w:id="12" w:author="A.B. Kraebel" w:date="2014-02-16T15:37:00Z">
        <w:r w:rsidR="007A29AD">
          <w:rPr>
            <w:rFonts w:ascii="Times New Roman" w:hAnsi="Times New Roman"/>
            <w:i/>
          </w:rPr>
          <w:t>Good!</w:t>
        </w:r>
      </w:ins>
    </w:p>
    <w:p w:rsidR="00DA6655" w:rsidRDefault="00B0688E" w:rsidP="00D51485">
      <w:pPr>
        <w:spacing w:line="480" w:lineRule="auto"/>
        <w:rPr>
          <w:rFonts w:ascii="Times New Roman" w:hAnsi="Times New Roman"/>
        </w:rPr>
      </w:pPr>
      <w:r>
        <w:rPr>
          <w:rFonts w:ascii="Times New Roman" w:hAnsi="Times New Roman"/>
        </w:rPr>
        <w:tab/>
      </w:r>
      <w:r w:rsidR="00E908F8">
        <w:rPr>
          <w:rFonts w:ascii="Times New Roman" w:hAnsi="Times New Roman"/>
        </w:rPr>
        <w:t>The particular</w:t>
      </w:r>
      <w:r w:rsidR="003B7436">
        <w:rPr>
          <w:rFonts w:ascii="Times New Roman" w:hAnsi="Times New Roman"/>
        </w:rPr>
        <w:t xml:space="preserve"> theatrical</w:t>
      </w:r>
      <w:r w:rsidR="00E908F8">
        <w:rPr>
          <w:rFonts w:ascii="Times New Roman" w:hAnsi="Times New Roman"/>
        </w:rPr>
        <w:t xml:space="preserve"> scenario Oberon</w:t>
      </w:r>
      <w:r w:rsidR="003B7436">
        <w:rPr>
          <w:rFonts w:ascii="Times New Roman" w:hAnsi="Times New Roman"/>
        </w:rPr>
        <w:t xml:space="preserve"> </w:t>
      </w:r>
      <w:r w:rsidR="00C45CD5">
        <w:rPr>
          <w:rFonts w:ascii="Times New Roman" w:hAnsi="Times New Roman"/>
        </w:rPr>
        <w:t>originally orders</w:t>
      </w:r>
      <w:r w:rsidR="00E908F8">
        <w:rPr>
          <w:rFonts w:ascii="Times New Roman" w:hAnsi="Times New Roman"/>
        </w:rPr>
        <w:t xml:space="preserve"> Puck to create</w:t>
      </w:r>
      <w:r w:rsidR="003B7436">
        <w:rPr>
          <w:rFonts w:ascii="Times New Roman" w:hAnsi="Times New Roman"/>
        </w:rPr>
        <w:t>—a women, pursued by an over-amorous</w:t>
      </w:r>
      <w:r w:rsidR="007553D8">
        <w:rPr>
          <w:rFonts w:ascii="Times New Roman" w:hAnsi="Times New Roman"/>
        </w:rPr>
        <w:t xml:space="preserve"> man—seems to reflect his own </w:t>
      </w:r>
      <w:r w:rsidR="00150A04">
        <w:rPr>
          <w:rFonts w:ascii="Times New Roman" w:hAnsi="Times New Roman"/>
        </w:rPr>
        <w:t>situation</w:t>
      </w:r>
      <w:r w:rsidR="007553D8">
        <w:rPr>
          <w:rFonts w:ascii="Times New Roman" w:hAnsi="Times New Roman"/>
        </w:rPr>
        <w:t xml:space="preserve"> with </w:t>
      </w:r>
      <w:proofErr w:type="spellStart"/>
      <w:r w:rsidR="007553D8">
        <w:rPr>
          <w:rFonts w:ascii="Times New Roman" w:hAnsi="Times New Roman"/>
        </w:rPr>
        <w:t>Titania</w:t>
      </w:r>
      <w:proofErr w:type="spellEnd"/>
      <w:r w:rsidR="007553D8">
        <w:rPr>
          <w:rFonts w:ascii="Times New Roman" w:hAnsi="Times New Roman"/>
        </w:rPr>
        <w:t xml:space="preserve">. </w:t>
      </w:r>
      <w:del w:id="13" w:author="A.B. Kraebel" w:date="2014-02-16T15:37:00Z">
        <w:r w:rsidR="00150A04" w:rsidDel="007A29AD">
          <w:rPr>
            <w:rFonts w:ascii="Times New Roman" w:hAnsi="Times New Roman"/>
          </w:rPr>
          <w:delText xml:space="preserve">Titania </w:delText>
        </w:r>
      </w:del>
      <w:proofErr w:type="gramStart"/>
      <w:ins w:id="14" w:author="A.B. Kraebel" w:date="2014-02-16T15:37:00Z">
        <w:r w:rsidR="007A29AD">
          <w:rPr>
            <w:rFonts w:ascii="Times New Roman" w:hAnsi="Times New Roman"/>
          </w:rPr>
          <w:t xml:space="preserve">The fairy queen </w:t>
        </w:r>
      </w:ins>
      <w:r w:rsidR="00150A04">
        <w:rPr>
          <w:rFonts w:ascii="Times New Roman" w:hAnsi="Times New Roman"/>
        </w:rPr>
        <w:t>is first introduced by Oberon</w:t>
      </w:r>
      <w:del w:id="15" w:author="A.B. Kraebel" w:date="2014-02-16T15:37:00Z">
        <w:r w:rsidR="00150A04" w:rsidDel="007A29AD">
          <w:rPr>
            <w:rFonts w:ascii="Times New Roman" w:hAnsi="Times New Roman"/>
          </w:rPr>
          <w:delText>’s</w:delText>
        </w:r>
      </w:del>
      <w:r w:rsidR="00150A04">
        <w:rPr>
          <w:rFonts w:ascii="Times New Roman" w:hAnsi="Times New Roman"/>
        </w:rPr>
        <w:t xml:space="preserve"> </w:t>
      </w:r>
      <w:del w:id="16" w:author="A.B. Kraebel" w:date="2014-02-16T15:37:00Z">
        <w:r w:rsidR="00150A04" w:rsidDel="007A29AD">
          <w:rPr>
            <w:rFonts w:ascii="Times New Roman" w:hAnsi="Times New Roman"/>
          </w:rPr>
          <w:delText xml:space="preserve">address to her </w:delText>
        </w:r>
      </w:del>
      <w:r w:rsidR="00150A04">
        <w:rPr>
          <w:rFonts w:ascii="Times New Roman" w:hAnsi="Times New Roman"/>
        </w:rPr>
        <w:t xml:space="preserve">as “proud </w:t>
      </w:r>
      <w:proofErr w:type="spellStart"/>
      <w:r w:rsidR="00150A04">
        <w:rPr>
          <w:rFonts w:ascii="Times New Roman" w:hAnsi="Times New Roman"/>
        </w:rPr>
        <w:t>Titania</w:t>
      </w:r>
      <w:proofErr w:type="spellEnd"/>
      <w:r w:rsidR="00150A04">
        <w:rPr>
          <w:rFonts w:ascii="Times New Roman" w:hAnsi="Times New Roman"/>
        </w:rPr>
        <w:t>,” to which she replies, “What, jealous Oberon?”</w:t>
      </w:r>
      <w:proofErr w:type="gramEnd"/>
      <w:r w:rsidR="00150A04">
        <w:rPr>
          <w:rFonts w:ascii="Times New Roman" w:hAnsi="Times New Roman"/>
        </w:rPr>
        <w:t xml:space="preserve"> (II.1.60-61). These titles immediately establish the imbalanced power dynamic of their relationship and the root of their conflict: Oberon’s jealousy a</w:t>
      </w:r>
      <w:r w:rsidR="009B34CA">
        <w:rPr>
          <w:rFonts w:ascii="Times New Roman" w:hAnsi="Times New Roman"/>
        </w:rPr>
        <w:t xml:space="preserve">nd </w:t>
      </w:r>
      <w:proofErr w:type="spellStart"/>
      <w:r w:rsidR="009B34CA">
        <w:rPr>
          <w:rFonts w:ascii="Times New Roman" w:hAnsi="Times New Roman"/>
        </w:rPr>
        <w:t>Titania’s</w:t>
      </w:r>
      <w:proofErr w:type="spellEnd"/>
      <w:r w:rsidR="009B34CA">
        <w:rPr>
          <w:rFonts w:ascii="Times New Roman" w:hAnsi="Times New Roman"/>
        </w:rPr>
        <w:t xml:space="preserve"> proud independence.</w:t>
      </w:r>
      <w:r w:rsidR="00150A04">
        <w:rPr>
          <w:rFonts w:ascii="Times New Roman" w:hAnsi="Times New Roman"/>
        </w:rPr>
        <w:t xml:space="preserve"> Oberon is jealous not only of the changeling </w:t>
      </w:r>
      <w:proofErr w:type="spellStart"/>
      <w:r w:rsidR="00150A04">
        <w:rPr>
          <w:rFonts w:ascii="Times New Roman" w:hAnsi="Times New Roman"/>
        </w:rPr>
        <w:t>Titania</w:t>
      </w:r>
      <w:proofErr w:type="spellEnd"/>
      <w:r w:rsidR="00150A04">
        <w:rPr>
          <w:rFonts w:ascii="Times New Roman" w:hAnsi="Times New Roman"/>
        </w:rPr>
        <w:t xml:space="preserve"> refuses to give up to him, but also o</w:t>
      </w:r>
      <w:r w:rsidR="009B34CA">
        <w:rPr>
          <w:rFonts w:ascii="Times New Roman" w:hAnsi="Times New Roman"/>
        </w:rPr>
        <w:t xml:space="preserve">f her supposed love for </w:t>
      </w:r>
      <w:proofErr w:type="spellStart"/>
      <w:r w:rsidR="009B34CA">
        <w:rPr>
          <w:rFonts w:ascii="Times New Roman" w:hAnsi="Times New Roman"/>
        </w:rPr>
        <w:t>Theseus</w:t>
      </w:r>
      <w:proofErr w:type="spellEnd"/>
      <w:r w:rsidR="009B34CA">
        <w:rPr>
          <w:rFonts w:ascii="Times New Roman" w:hAnsi="Times New Roman"/>
        </w:rPr>
        <w:t xml:space="preserve">. </w:t>
      </w:r>
      <w:proofErr w:type="spellStart"/>
      <w:r w:rsidR="00150A04">
        <w:rPr>
          <w:rFonts w:ascii="Times New Roman" w:hAnsi="Times New Roman"/>
        </w:rPr>
        <w:t>Titania’s</w:t>
      </w:r>
      <w:proofErr w:type="spellEnd"/>
      <w:r w:rsidR="00150A04">
        <w:rPr>
          <w:rFonts w:ascii="Times New Roman" w:hAnsi="Times New Roman"/>
        </w:rPr>
        <w:t xml:space="preserve"> refusal to give in to Oberon’s demands, having “forsworn his bed and company,” forces Oberon to engage in pursuit and trickery </w:t>
      </w:r>
      <w:r w:rsidR="009B34CA">
        <w:rPr>
          <w:rFonts w:ascii="Times New Roman" w:hAnsi="Times New Roman"/>
        </w:rPr>
        <w:t xml:space="preserve">to regain her favors </w:t>
      </w:r>
      <w:r w:rsidR="00150A04">
        <w:rPr>
          <w:rFonts w:ascii="Times New Roman" w:hAnsi="Times New Roman"/>
        </w:rPr>
        <w:t>(II.1.62)</w:t>
      </w:r>
      <w:r w:rsidR="009B34CA">
        <w:rPr>
          <w:rFonts w:ascii="Times New Roman" w:hAnsi="Times New Roman"/>
        </w:rPr>
        <w:t xml:space="preserve">. This places them in a story much like the one Oberon seems to be imagining playing out with Demetrius and Helena, one that relies on </w:t>
      </w:r>
      <w:proofErr w:type="spellStart"/>
      <w:r w:rsidR="009B34CA">
        <w:rPr>
          <w:rFonts w:ascii="Times New Roman" w:hAnsi="Times New Roman"/>
        </w:rPr>
        <w:t>Ovidian</w:t>
      </w:r>
      <w:proofErr w:type="spellEnd"/>
      <w:r w:rsidR="009B34CA">
        <w:rPr>
          <w:rFonts w:ascii="Times New Roman" w:hAnsi="Times New Roman"/>
        </w:rPr>
        <w:t xml:space="preserve"> tropes of powerful gods pursuing chaste nymphs who refuse their advances. </w:t>
      </w:r>
      <w:commentRangeStart w:id="17"/>
      <w:r w:rsidR="000F49E9">
        <w:rPr>
          <w:rFonts w:ascii="Times New Roman" w:hAnsi="Times New Roman"/>
        </w:rPr>
        <w:t>This suggests that Oberon’s request</w:t>
      </w:r>
      <w:r w:rsidR="009B34CA">
        <w:rPr>
          <w:rFonts w:ascii="Times New Roman" w:hAnsi="Times New Roman"/>
        </w:rPr>
        <w:t xml:space="preserve"> </w:t>
      </w:r>
      <w:r w:rsidR="000F49E9">
        <w:rPr>
          <w:rFonts w:ascii="Times New Roman" w:hAnsi="Times New Roman"/>
        </w:rPr>
        <w:t>is a way for him to displace</w:t>
      </w:r>
      <w:r w:rsidR="009B34CA">
        <w:rPr>
          <w:rFonts w:ascii="Times New Roman" w:hAnsi="Times New Roman"/>
        </w:rPr>
        <w:t xml:space="preserve"> his own difficulties</w:t>
      </w:r>
      <w:r w:rsidR="000F49E9">
        <w:rPr>
          <w:rFonts w:ascii="Times New Roman" w:hAnsi="Times New Roman"/>
        </w:rPr>
        <w:t xml:space="preserve"> with </w:t>
      </w:r>
      <w:proofErr w:type="spellStart"/>
      <w:r w:rsidR="000F49E9">
        <w:rPr>
          <w:rFonts w:ascii="Times New Roman" w:hAnsi="Times New Roman"/>
        </w:rPr>
        <w:t>Titania</w:t>
      </w:r>
      <w:proofErr w:type="spellEnd"/>
      <w:r w:rsidR="009B34CA">
        <w:rPr>
          <w:rFonts w:ascii="Times New Roman" w:hAnsi="Times New Roman"/>
        </w:rPr>
        <w:t xml:space="preserve"> onto </w:t>
      </w:r>
      <w:r w:rsidR="000F49E9">
        <w:rPr>
          <w:rFonts w:ascii="Times New Roman" w:hAnsi="Times New Roman"/>
        </w:rPr>
        <w:t>another set of lovers</w:t>
      </w:r>
      <w:commentRangeEnd w:id="17"/>
      <w:r w:rsidR="007A29AD">
        <w:rPr>
          <w:rStyle w:val="CommentReference"/>
          <w:vanish/>
        </w:rPr>
        <w:commentReference w:id="17"/>
      </w:r>
      <w:r w:rsidR="000F49E9">
        <w:rPr>
          <w:rFonts w:ascii="Times New Roman" w:hAnsi="Times New Roman"/>
        </w:rPr>
        <w:t>.</w:t>
      </w:r>
    </w:p>
    <w:p w:rsidR="00C80236" w:rsidRPr="007A29AD" w:rsidRDefault="00C45CD5" w:rsidP="00D51485">
      <w:pPr>
        <w:spacing w:line="480" w:lineRule="auto"/>
        <w:ind w:firstLine="720"/>
        <w:rPr>
          <w:rFonts w:ascii="Times New Roman" w:hAnsi="Times New Roman"/>
          <w:i/>
          <w:rPrChange w:id="18" w:author="A.B. Kraebel" w:date="2014-02-16T15:41:00Z">
            <w:rPr>
              <w:rFonts w:ascii="Times New Roman" w:hAnsi="Times New Roman"/>
            </w:rPr>
          </w:rPrChange>
        </w:rPr>
      </w:pPr>
      <w:r>
        <w:rPr>
          <w:rFonts w:ascii="Times New Roman" w:hAnsi="Times New Roman"/>
        </w:rPr>
        <w:t xml:space="preserve">Puck </w:t>
      </w:r>
      <w:r w:rsidR="000F49E9">
        <w:rPr>
          <w:rFonts w:ascii="Times New Roman" w:hAnsi="Times New Roman"/>
        </w:rPr>
        <w:t xml:space="preserve">initially </w:t>
      </w:r>
      <w:r>
        <w:rPr>
          <w:rFonts w:ascii="Times New Roman" w:hAnsi="Times New Roman"/>
        </w:rPr>
        <w:t>intervenes with the human lovers at Oberon’s request, but as the play continues, he displays greater and great</w:t>
      </w:r>
      <w:r w:rsidR="000F49E9">
        <w:rPr>
          <w:rFonts w:ascii="Times New Roman" w:hAnsi="Times New Roman"/>
        </w:rPr>
        <w:t>er independence in</w:t>
      </w:r>
      <w:r>
        <w:rPr>
          <w:rFonts w:ascii="Times New Roman" w:hAnsi="Times New Roman"/>
        </w:rPr>
        <w:t xml:space="preserve"> creating a performance that pleases him</w:t>
      </w:r>
      <w:ins w:id="19" w:author="A.B. Kraebel" w:date="2014-02-16T15:40:00Z">
        <w:r w:rsidR="007A29AD">
          <w:rPr>
            <w:rFonts w:ascii="Times New Roman" w:hAnsi="Times New Roman"/>
          </w:rPr>
          <w:t>self</w:t>
        </w:r>
      </w:ins>
      <w:r>
        <w:rPr>
          <w:rFonts w:ascii="Times New Roman" w:hAnsi="Times New Roman"/>
        </w:rPr>
        <w:t xml:space="preserve"> more than Oberon. </w:t>
      </w:r>
      <w:commentRangeStart w:id="20"/>
      <w:del w:id="21" w:author="A.B. Kraebel" w:date="2014-02-16T15:40:00Z">
        <w:r w:rsidDel="007A29AD">
          <w:rPr>
            <w:rFonts w:ascii="Times New Roman" w:hAnsi="Times New Roman"/>
          </w:rPr>
          <w:delText xml:space="preserve">He </w:delText>
        </w:r>
      </w:del>
      <w:ins w:id="22" w:author="A.B. Kraebel" w:date="2014-02-16T15:40:00Z">
        <w:r w:rsidR="007A29AD">
          <w:rPr>
            <w:rFonts w:ascii="Times New Roman" w:hAnsi="Times New Roman"/>
          </w:rPr>
          <w:t>Puck</w:t>
        </w:r>
        <w:commentRangeEnd w:id="20"/>
        <w:r w:rsidR="007A29AD">
          <w:rPr>
            <w:rStyle w:val="CommentReference"/>
            <w:vanish/>
          </w:rPr>
          <w:commentReference w:id="20"/>
        </w:r>
        <w:r w:rsidR="007A29AD">
          <w:rPr>
            <w:rFonts w:ascii="Times New Roman" w:hAnsi="Times New Roman"/>
          </w:rPr>
          <w:t xml:space="preserve"> </w:t>
        </w:r>
      </w:ins>
      <w:r>
        <w:rPr>
          <w:rFonts w:ascii="Times New Roman" w:hAnsi="Times New Roman"/>
        </w:rPr>
        <w:t xml:space="preserve">first demonstrates this </w:t>
      </w:r>
      <w:r w:rsidR="000F49E9">
        <w:rPr>
          <w:rFonts w:ascii="Times New Roman" w:hAnsi="Times New Roman"/>
        </w:rPr>
        <w:t xml:space="preserve">independence </w:t>
      </w:r>
      <w:r>
        <w:rPr>
          <w:rFonts w:ascii="Times New Roman" w:hAnsi="Times New Roman"/>
        </w:rPr>
        <w:t xml:space="preserve">by intervening with Oberon’s punishment of </w:t>
      </w:r>
      <w:proofErr w:type="spellStart"/>
      <w:r>
        <w:rPr>
          <w:rFonts w:ascii="Times New Roman" w:hAnsi="Times New Roman"/>
        </w:rPr>
        <w:t>Titania</w:t>
      </w:r>
      <w:proofErr w:type="spellEnd"/>
      <w:r>
        <w:rPr>
          <w:rFonts w:ascii="Times New Roman" w:hAnsi="Times New Roman"/>
        </w:rPr>
        <w:t xml:space="preserve">, transforming Bottom into a comical monster and leading him close to </w:t>
      </w:r>
      <w:proofErr w:type="spellStart"/>
      <w:r>
        <w:rPr>
          <w:rFonts w:ascii="Times New Roman" w:hAnsi="Times New Roman"/>
        </w:rPr>
        <w:t>Titania’s</w:t>
      </w:r>
      <w:proofErr w:type="spellEnd"/>
      <w:r>
        <w:rPr>
          <w:rFonts w:ascii="Times New Roman" w:hAnsi="Times New Roman"/>
        </w:rPr>
        <w:t xml:space="preserve"> resting-place. He describes his actions as part of the creation of play: “I’ll be an auditor; / </w:t>
      </w:r>
      <w:proofErr w:type="gramStart"/>
      <w:r>
        <w:rPr>
          <w:rFonts w:ascii="Times New Roman" w:hAnsi="Times New Roman"/>
        </w:rPr>
        <w:t>An</w:t>
      </w:r>
      <w:proofErr w:type="gramEnd"/>
      <w:r>
        <w:rPr>
          <w:rFonts w:ascii="Times New Roman" w:hAnsi="Times New Roman"/>
        </w:rPr>
        <w:t xml:space="preserve"> actor too perhaps, if I see cause” (III.1.74-75). Puck disrupts the mechanical’s play </w:t>
      </w:r>
      <w:r w:rsidR="000F49E9">
        <w:rPr>
          <w:rFonts w:ascii="Times New Roman" w:hAnsi="Times New Roman"/>
        </w:rPr>
        <w:t xml:space="preserve">to create a new one, in which </w:t>
      </w:r>
      <w:r>
        <w:rPr>
          <w:rFonts w:ascii="Times New Roman" w:hAnsi="Times New Roman"/>
        </w:rPr>
        <w:t>Bottom is “translated” into a new story altogether (III.2.32). Oberon claims to be pleased with this result, telling Puck, “this falls out b</w:t>
      </w:r>
      <w:r w:rsidR="00B0263B">
        <w:rPr>
          <w:rFonts w:ascii="Times New Roman" w:hAnsi="Times New Roman"/>
        </w:rPr>
        <w:t xml:space="preserve">etter than I could devise” (III.2.35). But Oberon’s praise </w:t>
      </w:r>
      <w:r>
        <w:rPr>
          <w:rFonts w:ascii="Times New Roman" w:hAnsi="Times New Roman"/>
        </w:rPr>
        <w:t>simultaneously acce</w:t>
      </w:r>
      <w:r w:rsidR="00B0263B">
        <w:rPr>
          <w:rFonts w:ascii="Times New Roman" w:hAnsi="Times New Roman"/>
        </w:rPr>
        <w:t>ntuates the fact that Puck has</w:t>
      </w:r>
      <w:r>
        <w:rPr>
          <w:rFonts w:ascii="Times New Roman" w:hAnsi="Times New Roman"/>
        </w:rPr>
        <w:t xml:space="preserve"> claimed more power for himself by determining </w:t>
      </w:r>
      <w:r w:rsidR="00B0263B">
        <w:rPr>
          <w:rFonts w:ascii="Times New Roman" w:hAnsi="Times New Roman"/>
        </w:rPr>
        <w:t>the outcome of Oberon’s plans.</w:t>
      </w:r>
      <w:ins w:id="23" w:author="A.B. Kraebel" w:date="2014-02-16T15:41:00Z">
        <w:r w:rsidR="007A29AD">
          <w:rPr>
            <w:rFonts w:ascii="Times New Roman" w:hAnsi="Times New Roman"/>
          </w:rPr>
          <w:t xml:space="preserve"> </w:t>
        </w:r>
        <w:r w:rsidR="007A29AD">
          <w:rPr>
            <w:rFonts w:ascii="Times New Roman" w:hAnsi="Times New Roman"/>
            <w:i/>
          </w:rPr>
          <w:t>Love it!</w:t>
        </w:r>
      </w:ins>
    </w:p>
    <w:p w:rsidR="00B0263B" w:rsidRDefault="00C45CD5" w:rsidP="00B0263B">
      <w:pPr>
        <w:spacing w:line="480" w:lineRule="auto"/>
        <w:ind w:firstLine="720"/>
        <w:rPr>
          <w:rFonts w:ascii="Times New Roman" w:hAnsi="Times New Roman"/>
        </w:rPr>
      </w:pPr>
      <w:r>
        <w:rPr>
          <w:rFonts w:ascii="Times New Roman" w:hAnsi="Times New Roman"/>
        </w:rPr>
        <w:t>Oberon is less pleased with</w:t>
      </w:r>
      <w:r w:rsidR="00C80236">
        <w:rPr>
          <w:rFonts w:ascii="Times New Roman" w:hAnsi="Times New Roman"/>
        </w:rPr>
        <w:t xml:space="preserve"> Puck’s mistake in placing the love-juice on Lysander’s eyes instead of Demetrius’. But as Puck himself points out, he has followed Oberon’s instructions to the letter: </w:t>
      </w:r>
    </w:p>
    <w:p w:rsidR="00C80236" w:rsidRDefault="00C80236" w:rsidP="00941871">
      <w:pPr>
        <w:ind w:left="1440" w:firstLine="720"/>
        <w:rPr>
          <w:rFonts w:ascii="Times New Roman" w:hAnsi="Times New Roman"/>
        </w:rPr>
      </w:pPr>
      <w:r>
        <w:rPr>
          <w:rFonts w:ascii="Times New Roman" w:hAnsi="Times New Roman"/>
        </w:rPr>
        <w:t xml:space="preserve">Did you not tell me I should know the </w:t>
      </w:r>
      <w:proofErr w:type="gramStart"/>
      <w:r>
        <w:rPr>
          <w:rFonts w:ascii="Times New Roman" w:hAnsi="Times New Roman"/>
        </w:rPr>
        <w:t>man</w:t>
      </w:r>
      <w:proofErr w:type="gramEnd"/>
    </w:p>
    <w:p w:rsidR="00C80236" w:rsidRDefault="00C80236" w:rsidP="00941871">
      <w:pPr>
        <w:ind w:left="1440" w:firstLine="720"/>
        <w:rPr>
          <w:rFonts w:ascii="Times New Roman" w:hAnsi="Times New Roman"/>
        </w:rPr>
      </w:pPr>
      <w:r>
        <w:rPr>
          <w:rFonts w:ascii="Times New Roman" w:hAnsi="Times New Roman"/>
        </w:rPr>
        <w:t xml:space="preserve">By the Athenian garments he had on? </w:t>
      </w:r>
    </w:p>
    <w:p w:rsidR="00C80236" w:rsidRDefault="00C80236" w:rsidP="00941871">
      <w:pPr>
        <w:ind w:left="1440" w:firstLine="720"/>
        <w:rPr>
          <w:rFonts w:ascii="Times New Roman" w:hAnsi="Times New Roman"/>
        </w:rPr>
      </w:pPr>
      <w:r>
        <w:rPr>
          <w:rFonts w:ascii="Times New Roman" w:hAnsi="Times New Roman"/>
        </w:rPr>
        <w:t xml:space="preserve">And so far blameless proves my enterprise </w:t>
      </w:r>
    </w:p>
    <w:p w:rsidR="00C80236" w:rsidRDefault="00C80236" w:rsidP="00941871">
      <w:pPr>
        <w:ind w:left="1440" w:firstLine="720"/>
        <w:rPr>
          <w:rFonts w:ascii="Times New Roman" w:hAnsi="Times New Roman"/>
        </w:rPr>
      </w:pPr>
      <w:r>
        <w:rPr>
          <w:rFonts w:ascii="Times New Roman" w:hAnsi="Times New Roman"/>
        </w:rPr>
        <w:t>That I have ‘</w:t>
      </w:r>
      <w:proofErr w:type="spellStart"/>
      <w:r>
        <w:rPr>
          <w:rFonts w:ascii="Times New Roman" w:hAnsi="Times New Roman"/>
        </w:rPr>
        <w:t>nointed</w:t>
      </w:r>
      <w:proofErr w:type="spellEnd"/>
      <w:r>
        <w:rPr>
          <w:rFonts w:ascii="Times New Roman" w:hAnsi="Times New Roman"/>
        </w:rPr>
        <w:t xml:space="preserve"> an Athenian’s eyes</w:t>
      </w:r>
    </w:p>
    <w:p w:rsidR="00C80236" w:rsidRDefault="00C80236" w:rsidP="00941871">
      <w:pPr>
        <w:ind w:left="1440" w:firstLine="720"/>
        <w:rPr>
          <w:rFonts w:ascii="Times New Roman" w:hAnsi="Times New Roman"/>
        </w:rPr>
      </w:pPr>
      <w:r>
        <w:rPr>
          <w:rFonts w:ascii="Times New Roman" w:hAnsi="Times New Roman"/>
        </w:rPr>
        <w:t>And so far am I glad it so did sort</w:t>
      </w:r>
    </w:p>
    <w:p w:rsidR="00C80236" w:rsidRDefault="00C80236" w:rsidP="00941871">
      <w:pPr>
        <w:ind w:left="1440" w:firstLine="720"/>
        <w:rPr>
          <w:rFonts w:ascii="Times New Roman" w:hAnsi="Times New Roman"/>
        </w:rPr>
      </w:pPr>
      <w:r>
        <w:rPr>
          <w:rFonts w:ascii="Times New Roman" w:hAnsi="Times New Roman"/>
        </w:rPr>
        <w:t xml:space="preserve">As this their jangling I esteem a </w:t>
      </w:r>
      <w:commentRangeStart w:id="24"/>
      <w:r>
        <w:rPr>
          <w:rFonts w:ascii="Times New Roman" w:hAnsi="Times New Roman"/>
        </w:rPr>
        <w:t>sport</w:t>
      </w:r>
      <w:commentRangeEnd w:id="24"/>
      <w:r w:rsidR="007A29AD">
        <w:rPr>
          <w:rStyle w:val="CommentReference"/>
          <w:vanish/>
        </w:rPr>
        <w:commentReference w:id="24"/>
      </w:r>
      <w:r>
        <w:rPr>
          <w:rFonts w:ascii="Times New Roman" w:hAnsi="Times New Roman"/>
        </w:rPr>
        <w:t>. (III.2.347-353)</w:t>
      </w:r>
    </w:p>
    <w:p w:rsidR="00B0263B" w:rsidRDefault="00B0263B" w:rsidP="00B0263B">
      <w:pPr>
        <w:ind w:left="1440" w:firstLine="720"/>
        <w:rPr>
          <w:rFonts w:ascii="Times New Roman" w:hAnsi="Times New Roman"/>
        </w:rPr>
      </w:pPr>
    </w:p>
    <w:p w:rsidR="008E1070" w:rsidRPr="00C80236" w:rsidRDefault="00C80236" w:rsidP="00C80236">
      <w:pPr>
        <w:spacing w:line="480" w:lineRule="auto"/>
        <w:rPr>
          <w:rFonts w:ascii="Times New Roman" w:hAnsi="Times New Roman"/>
        </w:rPr>
      </w:pPr>
      <w:r>
        <w:rPr>
          <w:rFonts w:ascii="Times New Roman" w:hAnsi="Times New Roman"/>
        </w:rPr>
        <w:t xml:space="preserve">Puck’s defense of his enterprise as blameless, and </w:t>
      </w:r>
      <w:ins w:id="25" w:author="A.B. Kraebel" w:date="2014-02-16T15:51:00Z">
        <w:r w:rsidR="001F54FB">
          <w:rPr>
            <w:rFonts w:ascii="Times New Roman" w:hAnsi="Times New Roman"/>
          </w:rPr>
          <w:t xml:space="preserve">his </w:t>
        </w:r>
      </w:ins>
      <w:r>
        <w:rPr>
          <w:rFonts w:ascii="Times New Roman" w:hAnsi="Times New Roman"/>
        </w:rPr>
        <w:t xml:space="preserve">unabashed </w:t>
      </w:r>
      <w:del w:id="26" w:author="A.B. Kraebel" w:date="2014-02-16T15:51:00Z">
        <w:r w:rsidDel="001F54FB">
          <w:rPr>
            <w:rFonts w:ascii="Times New Roman" w:hAnsi="Times New Roman"/>
          </w:rPr>
          <w:delText xml:space="preserve">admittance </w:delText>
        </w:r>
      </w:del>
      <w:ins w:id="27" w:author="A.B. Kraebel" w:date="2014-02-16T15:51:00Z">
        <w:r w:rsidR="001F54FB">
          <w:rPr>
            <w:rFonts w:ascii="Times New Roman" w:hAnsi="Times New Roman"/>
          </w:rPr>
          <w:t xml:space="preserve">admission </w:t>
        </w:r>
      </w:ins>
      <w:r>
        <w:rPr>
          <w:rFonts w:ascii="Times New Roman" w:hAnsi="Times New Roman"/>
        </w:rPr>
        <w:t xml:space="preserve">that he is glad of his supposed error and takes pleasure in the “jangling” discord of the lover’s quarrels suggests that he is not interested only in pleasing Oberon, but in finding ways to amuse himself within the bounds of his instructions. </w:t>
      </w:r>
      <w:r w:rsidR="008E1070">
        <w:rPr>
          <w:rFonts w:ascii="Times New Roman" w:hAnsi="Times New Roman"/>
        </w:rPr>
        <w:t>Oberon is disturbed by the unexpected consequences of his request, complaining that Puck has “some true love turned, and not a false turned true,” but this only highlights the irony of his</w:t>
      </w:r>
      <w:r w:rsidR="00941871">
        <w:rPr>
          <w:rFonts w:ascii="Times New Roman" w:hAnsi="Times New Roman"/>
        </w:rPr>
        <w:t xml:space="preserve"> supposed</w:t>
      </w:r>
      <w:r w:rsidR="008E1070">
        <w:rPr>
          <w:rFonts w:ascii="Times New Roman" w:hAnsi="Times New Roman"/>
        </w:rPr>
        <w:t xml:space="preserve"> desire to create “true love” through the use of a deceptive potion (III.2.91).</w:t>
      </w:r>
      <w:r w:rsidR="00B0263B">
        <w:rPr>
          <w:rFonts w:ascii="Times New Roman" w:hAnsi="Times New Roman"/>
        </w:rPr>
        <w:t xml:space="preserve"> Oberon seems uncomfortable when faced with the spectacle he </w:t>
      </w:r>
      <w:proofErr w:type="gramStart"/>
      <w:r w:rsidR="00B0263B">
        <w:rPr>
          <w:rFonts w:ascii="Times New Roman" w:hAnsi="Times New Roman"/>
        </w:rPr>
        <w:t>requested,</w:t>
      </w:r>
      <w:proofErr w:type="gramEnd"/>
      <w:r w:rsidR="00B0263B">
        <w:rPr>
          <w:rFonts w:ascii="Times New Roman" w:hAnsi="Times New Roman"/>
        </w:rPr>
        <w:t xml:space="preserve"> perhaps realizing how similar the men’s undignified pursuit of Helena is to his of </w:t>
      </w:r>
      <w:commentRangeStart w:id="28"/>
      <w:proofErr w:type="spellStart"/>
      <w:r w:rsidR="00B0263B">
        <w:rPr>
          <w:rFonts w:ascii="Times New Roman" w:hAnsi="Times New Roman"/>
        </w:rPr>
        <w:t>Titania</w:t>
      </w:r>
      <w:commentRangeEnd w:id="28"/>
      <w:proofErr w:type="spellEnd"/>
      <w:r w:rsidR="001F54FB">
        <w:rPr>
          <w:rStyle w:val="CommentReference"/>
          <w:vanish/>
        </w:rPr>
        <w:commentReference w:id="28"/>
      </w:r>
      <w:r w:rsidR="00B0263B">
        <w:rPr>
          <w:rFonts w:ascii="Times New Roman" w:hAnsi="Times New Roman"/>
        </w:rPr>
        <w:t>.</w:t>
      </w:r>
    </w:p>
    <w:p w:rsidR="00FE11EE" w:rsidRDefault="00941871" w:rsidP="00D51485">
      <w:pPr>
        <w:spacing w:line="480" w:lineRule="auto"/>
        <w:ind w:firstLine="720"/>
        <w:rPr>
          <w:rFonts w:ascii="Times New Roman" w:hAnsi="Times New Roman"/>
        </w:rPr>
      </w:pPr>
      <w:r>
        <w:rPr>
          <w:rFonts w:ascii="Times New Roman" w:hAnsi="Times New Roman"/>
        </w:rPr>
        <w:t xml:space="preserve">Puck’s pleasure in the chaos he creates is evident in his dialogue with Oberon, in which he speaks at greater length and more about his own desires, when previously he had simply accepted orders: </w:t>
      </w:r>
    </w:p>
    <w:p w:rsidR="002B290A" w:rsidRDefault="002B290A" w:rsidP="00B0263B">
      <w:pPr>
        <w:ind w:left="2160"/>
        <w:rPr>
          <w:rFonts w:ascii="Times New Roman" w:hAnsi="Times New Roman"/>
        </w:rPr>
      </w:pPr>
      <w:r>
        <w:rPr>
          <w:rFonts w:ascii="Times New Roman" w:hAnsi="Times New Roman"/>
        </w:rPr>
        <w:t xml:space="preserve">Then will two at once woo </w:t>
      </w:r>
      <w:proofErr w:type="gramStart"/>
      <w:r>
        <w:rPr>
          <w:rFonts w:ascii="Times New Roman" w:hAnsi="Times New Roman"/>
        </w:rPr>
        <w:t>one:</w:t>
      </w:r>
      <w:proofErr w:type="gramEnd"/>
    </w:p>
    <w:p w:rsidR="002B290A" w:rsidRDefault="002B290A" w:rsidP="00B0263B">
      <w:pPr>
        <w:ind w:left="2160"/>
        <w:rPr>
          <w:rFonts w:ascii="Times New Roman" w:hAnsi="Times New Roman"/>
        </w:rPr>
      </w:pPr>
      <w:r>
        <w:rPr>
          <w:rFonts w:ascii="Times New Roman" w:hAnsi="Times New Roman"/>
        </w:rPr>
        <w:t xml:space="preserve">That </w:t>
      </w:r>
      <w:proofErr w:type="gramStart"/>
      <w:r>
        <w:rPr>
          <w:rFonts w:ascii="Times New Roman" w:hAnsi="Times New Roman"/>
        </w:rPr>
        <w:t>must needs</w:t>
      </w:r>
      <w:proofErr w:type="gramEnd"/>
      <w:r>
        <w:rPr>
          <w:rFonts w:ascii="Times New Roman" w:hAnsi="Times New Roman"/>
        </w:rPr>
        <w:t xml:space="preserve"> be </w:t>
      </w:r>
      <w:commentRangeStart w:id="29"/>
      <w:r>
        <w:rPr>
          <w:rFonts w:ascii="Times New Roman" w:hAnsi="Times New Roman"/>
        </w:rPr>
        <w:t xml:space="preserve">sport </w:t>
      </w:r>
      <w:commentRangeEnd w:id="29"/>
      <w:r w:rsidR="001F54FB">
        <w:rPr>
          <w:rStyle w:val="CommentReference"/>
          <w:vanish/>
        </w:rPr>
        <w:commentReference w:id="29"/>
      </w:r>
      <w:r>
        <w:rPr>
          <w:rFonts w:ascii="Times New Roman" w:hAnsi="Times New Roman"/>
        </w:rPr>
        <w:t>alone.</w:t>
      </w:r>
    </w:p>
    <w:p w:rsidR="002B290A" w:rsidRDefault="002B290A" w:rsidP="00B0263B">
      <w:pPr>
        <w:ind w:left="2160"/>
        <w:rPr>
          <w:rFonts w:ascii="Times New Roman" w:hAnsi="Times New Roman"/>
        </w:rPr>
      </w:pPr>
      <w:r>
        <w:rPr>
          <w:rFonts w:ascii="Times New Roman" w:hAnsi="Times New Roman"/>
        </w:rPr>
        <w:t>And those things do best please me</w:t>
      </w:r>
    </w:p>
    <w:p w:rsidR="002B290A" w:rsidRDefault="002B290A" w:rsidP="00B0263B">
      <w:pPr>
        <w:ind w:left="2160"/>
        <w:rPr>
          <w:rFonts w:ascii="Times New Roman" w:hAnsi="Times New Roman"/>
        </w:rPr>
      </w:pPr>
      <w:proofErr w:type="gramStart"/>
      <w:r>
        <w:rPr>
          <w:rFonts w:ascii="Times New Roman" w:hAnsi="Times New Roman"/>
        </w:rPr>
        <w:t>That befall</w:t>
      </w:r>
      <w:proofErr w:type="gramEnd"/>
      <w:r>
        <w:rPr>
          <w:rFonts w:ascii="Times New Roman" w:hAnsi="Times New Roman"/>
        </w:rPr>
        <w:t xml:space="preserve"> </w:t>
      </w:r>
      <w:commentRangeStart w:id="30"/>
      <w:proofErr w:type="spellStart"/>
      <w:r>
        <w:rPr>
          <w:rFonts w:ascii="Times New Roman" w:hAnsi="Times New Roman"/>
        </w:rPr>
        <w:t>prepost’rously</w:t>
      </w:r>
      <w:commentRangeEnd w:id="30"/>
      <w:proofErr w:type="spellEnd"/>
      <w:r w:rsidR="001F54FB">
        <w:rPr>
          <w:rStyle w:val="CommentReference"/>
          <w:vanish/>
        </w:rPr>
        <w:commentReference w:id="30"/>
      </w:r>
      <w:r>
        <w:rPr>
          <w:rFonts w:ascii="Times New Roman" w:hAnsi="Times New Roman"/>
        </w:rPr>
        <w:t xml:space="preserve"> (III.2.118)</w:t>
      </w:r>
    </w:p>
    <w:p w:rsidR="00B0263B" w:rsidRDefault="00B0263B" w:rsidP="00B0263B">
      <w:pPr>
        <w:ind w:left="2880"/>
        <w:rPr>
          <w:rFonts w:ascii="Times New Roman" w:hAnsi="Times New Roman"/>
        </w:rPr>
      </w:pPr>
    </w:p>
    <w:p w:rsidR="002B290A" w:rsidRDefault="002B290A" w:rsidP="00D51485">
      <w:pPr>
        <w:spacing w:line="480" w:lineRule="auto"/>
        <w:rPr>
          <w:rFonts w:ascii="Times New Roman" w:hAnsi="Times New Roman"/>
        </w:rPr>
      </w:pPr>
      <w:r>
        <w:rPr>
          <w:rFonts w:ascii="Times New Roman" w:hAnsi="Times New Roman"/>
        </w:rPr>
        <w:t xml:space="preserve">Puck’s design—to see “two at once woo one,” has now supplanted Oberon’s. </w:t>
      </w:r>
      <w:r w:rsidR="00842604">
        <w:rPr>
          <w:rFonts w:ascii="Times New Roman" w:hAnsi="Times New Roman"/>
        </w:rPr>
        <w:t>He seems to take pleasure in the patterns he can create with the four</w:t>
      </w:r>
      <w:r w:rsidR="00B0263B">
        <w:rPr>
          <w:rFonts w:ascii="Times New Roman" w:hAnsi="Times New Roman"/>
        </w:rPr>
        <w:t xml:space="preserve"> humans, whom he sees as interchangeable. </w:t>
      </w:r>
      <w:commentRangeStart w:id="31"/>
      <w:r w:rsidR="00B0263B">
        <w:rPr>
          <w:rFonts w:ascii="Times New Roman" w:hAnsi="Times New Roman"/>
        </w:rPr>
        <w:t>The words</w:t>
      </w:r>
      <w:r w:rsidR="00842604">
        <w:rPr>
          <w:rFonts w:ascii="Times New Roman" w:hAnsi="Times New Roman"/>
        </w:rPr>
        <w:t xml:space="preserve"> “two,” “woo,” and “one” </w:t>
      </w:r>
      <w:proofErr w:type="gramStart"/>
      <w:r w:rsidR="00842604">
        <w:rPr>
          <w:rFonts w:ascii="Times New Roman" w:hAnsi="Times New Roman"/>
        </w:rPr>
        <w:t>create</w:t>
      </w:r>
      <w:proofErr w:type="gramEnd"/>
      <w:r w:rsidR="00842604">
        <w:rPr>
          <w:rFonts w:ascii="Times New Roman" w:hAnsi="Times New Roman"/>
        </w:rPr>
        <w:t xml:space="preserve"> playful assonance </w:t>
      </w:r>
      <w:r w:rsidR="00B0263B">
        <w:rPr>
          <w:rFonts w:ascii="Times New Roman" w:hAnsi="Times New Roman"/>
        </w:rPr>
        <w:t>reflecting Puck’s delight in</w:t>
      </w:r>
      <w:r w:rsidR="00842604">
        <w:rPr>
          <w:rFonts w:ascii="Times New Roman" w:hAnsi="Times New Roman"/>
        </w:rPr>
        <w:t xml:space="preserve"> the shift</w:t>
      </w:r>
      <w:r w:rsidR="00B0263B">
        <w:rPr>
          <w:rFonts w:ascii="Times New Roman" w:hAnsi="Times New Roman"/>
        </w:rPr>
        <w:t>ing dance of the human lovers’ affections</w:t>
      </w:r>
      <w:commentRangeEnd w:id="31"/>
      <w:r w:rsidR="001F54FB">
        <w:rPr>
          <w:rStyle w:val="CommentReference"/>
          <w:vanish/>
        </w:rPr>
        <w:commentReference w:id="31"/>
      </w:r>
      <w:r w:rsidR="00842604">
        <w:rPr>
          <w:rFonts w:ascii="Times New Roman" w:hAnsi="Times New Roman"/>
        </w:rPr>
        <w:t xml:space="preserve">. </w:t>
      </w:r>
      <w:r w:rsidR="00B0263B">
        <w:rPr>
          <w:rFonts w:ascii="Times New Roman" w:hAnsi="Times New Roman"/>
        </w:rPr>
        <w:t>In addition, b</w:t>
      </w:r>
      <w:r w:rsidR="004452F2">
        <w:rPr>
          <w:rFonts w:ascii="Times New Roman" w:hAnsi="Times New Roman"/>
        </w:rPr>
        <w:t>y using the word “</w:t>
      </w:r>
      <w:proofErr w:type="spellStart"/>
      <w:r w:rsidR="004452F2">
        <w:rPr>
          <w:rFonts w:ascii="Times New Roman" w:hAnsi="Times New Roman"/>
        </w:rPr>
        <w:t>p</w:t>
      </w:r>
      <w:r w:rsidR="008E1070">
        <w:rPr>
          <w:rFonts w:ascii="Times New Roman" w:hAnsi="Times New Roman"/>
        </w:rPr>
        <w:t>repost’</w:t>
      </w:r>
      <w:r w:rsidR="008E1070" w:rsidRPr="008E1070">
        <w:rPr>
          <w:rFonts w:ascii="Times New Roman" w:hAnsi="Times New Roman"/>
        </w:rPr>
        <w:t>rously</w:t>
      </w:r>
      <w:proofErr w:type="spellEnd"/>
      <w:r w:rsidR="004452F2">
        <w:rPr>
          <w:rFonts w:ascii="Times New Roman" w:hAnsi="Times New Roman"/>
        </w:rPr>
        <w:t xml:space="preserve">,” Puck could be </w:t>
      </w:r>
      <w:r w:rsidR="008E1070">
        <w:rPr>
          <w:rFonts w:ascii="Times New Roman" w:hAnsi="Times New Roman"/>
        </w:rPr>
        <w:t xml:space="preserve">referring either to </w:t>
      </w:r>
      <w:r w:rsidR="004452F2">
        <w:rPr>
          <w:rFonts w:ascii="Times New Roman" w:hAnsi="Times New Roman"/>
        </w:rPr>
        <w:t xml:space="preserve">mean </w:t>
      </w:r>
      <w:r w:rsidR="008E1070">
        <w:rPr>
          <w:rFonts w:ascii="Times New Roman" w:hAnsi="Times New Roman"/>
        </w:rPr>
        <w:t xml:space="preserve">inverted order or to </w:t>
      </w:r>
      <w:r w:rsidR="004452F2">
        <w:rPr>
          <w:rFonts w:ascii="Times New Roman" w:hAnsi="Times New Roman"/>
        </w:rPr>
        <w:t xml:space="preserve">mean </w:t>
      </w:r>
      <w:r w:rsidR="008E1070">
        <w:rPr>
          <w:rFonts w:ascii="Times New Roman" w:hAnsi="Times New Roman"/>
        </w:rPr>
        <w:t>unnaturalness and absurdity. This inversion and unnatur</w:t>
      </w:r>
      <w:r w:rsidR="00842604">
        <w:rPr>
          <w:rFonts w:ascii="Times New Roman" w:hAnsi="Times New Roman"/>
        </w:rPr>
        <w:t>alness may refer not only to Puck’s interventions with the human lovers</w:t>
      </w:r>
      <w:r w:rsidR="008E1070">
        <w:rPr>
          <w:rFonts w:ascii="Times New Roman" w:hAnsi="Times New Roman"/>
        </w:rPr>
        <w:t xml:space="preserve">, but also </w:t>
      </w:r>
      <w:r w:rsidR="00842604">
        <w:rPr>
          <w:rFonts w:ascii="Times New Roman" w:hAnsi="Times New Roman"/>
        </w:rPr>
        <w:t>to his</w:t>
      </w:r>
      <w:r w:rsidR="008E1070">
        <w:rPr>
          <w:rFonts w:ascii="Times New Roman" w:hAnsi="Times New Roman"/>
        </w:rPr>
        <w:t xml:space="preserve"> rejec</w:t>
      </w:r>
      <w:r w:rsidR="00842604">
        <w:rPr>
          <w:rFonts w:ascii="Times New Roman" w:hAnsi="Times New Roman"/>
        </w:rPr>
        <w:t>tion of his master’s authority to pursue his own pleasure.</w:t>
      </w:r>
    </w:p>
    <w:p w:rsidR="00842604" w:rsidRDefault="00587CF7" w:rsidP="00D51485">
      <w:pPr>
        <w:spacing w:line="480" w:lineRule="auto"/>
        <w:rPr>
          <w:rFonts w:ascii="Times New Roman" w:hAnsi="Times New Roman"/>
        </w:rPr>
      </w:pPr>
      <w:r>
        <w:rPr>
          <w:rFonts w:ascii="Times New Roman" w:hAnsi="Times New Roman"/>
        </w:rPr>
        <w:tab/>
      </w:r>
      <w:r w:rsidR="00842604">
        <w:rPr>
          <w:rFonts w:ascii="Times New Roman" w:hAnsi="Times New Roman"/>
        </w:rPr>
        <w:t xml:space="preserve">As Puck’s influence in the plot of the four human lovers grows, Oberon finds that the only way to </w:t>
      </w:r>
      <w:r w:rsidR="004452F2">
        <w:rPr>
          <w:rFonts w:ascii="Times New Roman" w:hAnsi="Times New Roman"/>
        </w:rPr>
        <w:t>bring back natural order</w:t>
      </w:r>
      <w:del w:id="32" w:author="A.B. Kraebel" w:date="2014-02-16T15:55:00Z">
        <w:r w:rsidR="00842604" w:rsidDel="001F54FB">
          <w:rPr>
            <w:rFonts w:ascii="Times New Roman" w:hAnsi="Times New Roman"/>
          </w:rPr>
          <w:delText>,</w:delText>
        </w:r>
      </w:del>
      <w:r w:rsidR="00842604">
        <w:rPr>
          <w:rFonts w:ascii="Times New Roman" w:hAnsi="Times New Roman"/>
        </w:rPr>
        <w:t xml:space="preserve"> is for P</w:t>
      </w:r>
      <w:r w:rsidR="00B0263B">
        <w:rPr>
          <w:rFonts w:ascii="Times New Roman" w:hAnsi="Times New Roman"/>
        </w:rPr>
        <w:t>uck to create further confusion.</w:t>
      </w:r>
      <w:r w:rsidR="00941871">
        <w:rPr>
          <w:rFonts w:ascii="Times New Roman" w:hAnsi="Times New Roman"/>
        </w:rPr>
        <w:t xml:space="preserve"> He tells Puck:</w:t>
      </w:r>
    </w:p>
    <w:p w:rsidR="00842604" w:rsidRDefault="00FF5291" w:rsidP="00B0263B">
      <w:pPr>
        <w:ind w:left="2160"/>
        <w:rPr>
          <w:rFonts w:ascii="Times New Roman" w:hAnsi="Times New Roman"/>
        </w:rPr>
      </w:pPr>
      <w:r>
        <w:rPr>
          <w:rFonts w:ascii="Times New Roman" w:hAnsi="Times New Roman"/>
        </w:rPr>
        <w:t>The starry welkin cover thou anon</w:t>
      </w:r>
    </w:p>
    <w:p w:rsidR="00FF5291" w:rsidRDefault="00FF5291" w:rsidP="00B0263B">
      <w:pPr>
        <w:ind w:left="2160"/>
        <w:rPr>
          <w:rFonts w:ascii="Times New Roman" w:hAnsi="Times New Roman"/>
        </w:rPr>
      </w:pPr>
      <w:r>
        <w:rPr>
          <w:rFonts w:ascii="Times New Roman" w:hAnsi="Times New Roman"/>
        </w:rPr>
        <w:t>With drooping fog as black as Acheron,</w:t>
      </w:r>
    </w:p>
    <w:p w:rsidR="00FF5291" w:rsidRDefault="00FF5291" w:rsidP="00B0263B">
      <w:pPr>
        <w:ind w:left="2160"/>
        <w:rPr>
          <w:rFonts w:ascii="Times New Roman" w:hAnsi="Times New Roman"/>
        </w:rPr>
      </w:pPr>
      <w:r>
        <w:rPr>
          <w:rFonts w:ascii="Times New Roman" w:hAnsi="Times New Roman"/>
        </w:rPr>
        <w:t>And lead these testy rivals so astray</w:t>
      </w:r>
    </w:p>
    <w:p w:rsidR="00FF5291" w:rsidRDefault="00FF5291" w:rsidP="00B0263B">
      <w:pPr>
        <w:ind w:left="2160"/>
        <w:rPr>
          <w:rFonts w:ascii="Times New Roman" w:hAnsi="Times New Roman"/>
        </w:rPr>
      </w:pPr>
      <w:r>
        <w:rPr>
          <w:rFonts w:ascii="Times New Roman" w:hAnsi="Times New Roman"/>
        </w:rPr>
        <w:t>As one come not within another’s way</w:t>
      </w:r>
      <w:r w:rsidR="00304E52">
        <w:rPr>
          <w:rFonts w:ascii="Times New Roman" w:hAnsi="Times New Roman"/>
        </w:rPr>
        <w:t>.</w:t>
      </w:r>
    </w:p>
    <w:p w:rsidR="00FF5291" w:rsidRDefault="00FF5291" w:rsidP="00B0263B">
      <w:pPr>
        <w:ind w:left="2160"/>
        <w:rPr>
          <w:rFonts w:ascii="Times New Roman" w:hAnsi="Times New Roman"/>
        </w:rPr>
      </w:pPr>
      <w:r>
        <w:rPr>
          <w:rFonts w:ascii="Times New Roman" w:hAnsi="Times New Roman"/>
        </w:rPr>
        <w:t>Like to Lysander sometime frame thy tongue,</w:t>
      </w:r>
    </w:p>
    <w:p w:rsidR="00FF5291" w:rsidRDefault="00FF5291" w:rsidP="00B0263B">
      <w:pPr>
        <w:ind w:left="2160"/>
        <w:rPr>
          <w:rFonts w:ascii="Times New Roman" w:hAnsi="Times New Roman"/>
        </w:rPr>
      </w:pPr>
      <w:r>
        <w:rPr>
          <w:rFonts w:ascii="Times New Roman" w:hAnsi="Times New Roman"/>
        </w:rPr>
        <w:t>Then stir Demetrius up with bitter wrong,</w:t>
      </w:r>
    </w:p>
    <w:p w:rsidR="00FF5291" w:rsidRDefault="00FF5291" w:rsidP="00B0263B">
      <w:pPr>
        <w:ind w:left="2160"/>
        <w:rPr>
          <w:rFonts w:ascii="Times New Roman" w:hAnsi="Times New Roman"/>
        </w:rPr>
      </w:pPr>
      <w:r>
        <w:rPr>
          <w:rFonts w:ascii="Times New Roman" w:hAnsi="Times New Roman"/>
        </w:rPr>
        <w:t>And sometimes rail thou like Demetrius</w:t>
      </w:r>
    </w:p>
    <w:p w:rsidR="00FF5291" w:rsidRDefault="00FF5291" w:rsidP="00B0263B">
      <w:pPr>
        <w:ind w:left="2160"/>
        <w:rPr>
          <w:rFonts w:ascii="Times New Roman" w:hAnsi="Times New Roman"/>
        </w:rPr>
      </w:pPr>
      <w:r>
        <w:rPr>
          <w:rFonts w:ascii="Times New Roman" w:hAnsi="Times New Roman"/>
        </w:rPr>
        <w:t>And from each other look thou lead them thus</w:t>
      </w:r>
    </w:p>
    <w:p w:rsidR="00FF5291" w:rsidRDefault="00FF5291" w:rsidP="00B0263B">
      <w:pPr>
        <w:ind w:left="2160"/>
        <w:rPr>
          <w:rFonts w:ascii="Times New Roman" w:hAnsi="Times New Roman"/>
        </w:rPr>
      </w:pPr>
      <w:r>
        <w:rPr>
          <w:rFonts w:ascii="Times New Roman" w:hAnsi="Times New Roman"/>
        </w:rPr>
        <w:t xml:space="preserve">Till o’er their </w:t>
      </w:r>
      <w:proofErr w:type="gramStart"/>
      <w:r>
        <w:rPr>
          <w:rFonts w:ascii="Times New Roman" w:hAnsi="Times New Roman"/>
        </w:rPr>
        <w:t>brows</w:t>
      </w:r>
      <w:proofErr w:type="gramEnd"/>
      <w:r>
        <w:rPr>
          <w:rFonts w:ascii="Times New Roman" w:hAnsi="Times New Roman"/>
        </w:rPr>
        <w:t xml:space="preserve"> death-counterfeiting sleep</w:t>
      </w:r>
    </w:p>
    <w:p w:rsidR="00FF5291" w:rsidRDefault="00FF5291" w:rsidP="00B0263B">
      <w:pPr>
        <w:ind w:left="2160"/>
        <w:rPr>
          <w:rFonts w:ascii="Times New Roman" w:hAnsi="Times New Roman"/>
        </w:rPr>
      </w:pPr>
      <w:r>
        <w:rPr>
          <w:rFonts w:ascii="Times New Roman" w:hAnsi="Times New Roman"/>
        </w:rPr>
        <w:t>With leaden legs and batty wings doth creep.</w:t>
      </w:r>
      <w:r w:rsidR="00B0263B">
        <w:rPr>
          <w:rFonts w:ascii="Times New Roman" w:hAnsi="Times New Roman"/>
        </w:rPr>
        <w:t xml:space="preserve"> (III.2.356-366)</w:t>
      </w:r>
    </w:p>
    <w:p w:rsidR="00B0263B" w:rsidRDefault="00B0263B" w:rsidP="00B0263B">
      <w:pPr>
        <w:ind w:left="1800"/>
        <w:rPr>
          <w:rFonts w:ascii="Times New Roman" w:hAnsi="Times New Roman"/>
        </w:rPr>
      </w:pPr>
    </w:p>
    <w:p w:rsidR="00304E52" w:rsidRDefault="00FF5291" w:rsidP="00D51485">
      <w:pPr>
        <w:spacing w:line="480" w:lineRule="auto"/>
        <w:rPr>
          <w:rFonts w:ascii="Times New Roman" w:hAnsi="Times New Roman"/>
        </w:rPr>
      </w:pPr>
      <w:r>
        <w:rPr>
          <w:rFonts w:ascii="Times New Roman" w:hAnsi="Times New Roman"/>
        </w:rPr>
        <w:t>Puck’s task of darkening the entire night sky t</w:t>
      </w:r>
      <w:r w:rsidR="004452F2">
        <w:rPr>
          <w:rFonts w:ascii="Times New Roman" w:hAnsi="Times New Roman"/>
        </w:rPr>
        <w:t xml:space="preserve">o a color “as black as Acheron” and then causing </w:t>
      </w:r>
      <w:r w:rsidR="00304E52">
        <w:rPr>
          <w:rFonts w:ascii="Times New Roman" w:hAnsi="Times New Roman"/>
        </w:rPr>
        <w:t xml:space="preserve">“death-counterfeiting sleep” </w:t>
      </w:r>
      <w:r w:rsidR="004452F2">
        <w:rPr>
          <w:rFonts w:ascii="Times New Roman" w:hAnsi="Times New Roman"/>
        </w:rPr>
        <w:t>expands his deception</w:t>
      </w:r>
      <w:r>
        <w:rPr>
          <w:rFonts w:ascii="Times New Roman" w:hAnsi="Times New Roman"/>
        </w:rPr>
        <w:t xml:space="preserve"> to celestial, even divine, proportions</w:t>
      </w:r>
      <w:r w:rsidR="00304E52">
        <w:rPr>
          <w:rFonts w:ascii="Times New Roman" w:hAnsi="Times New Roman"/>
        </w:rPr>
        <w:t xml:space="preserve"> as he plays the trickster with death itself</w:t>
      </w:r>
      <w:r>
        <w:rPr>
          <w:rFonts w:ascii="Times New Roman" w:hAnsi="Times New Roman"/>
        </w:rPr>
        <w:t xml:space="preserve">. </w:t>
      </w:r>
      <w:r w:rsidR="00304E52">
        <w:rPr>
          <w:rFonts w:ascii="Times New Roman" w:hAnsi="Times New Roman"/>
        </w:rPr>
        <w:t xml:space="preserve">Puck must lead the lovers as far as possible </w:t>
      </w:r>
      <w:r>
        <w:rPr>
          <w:rFonts w:ascii="Times New Roman" w:hAnsi="Times New Roman"/>
        </w:rPr>
        <w:t>“astray”</w:t>
      </w:r>
      <w:r w:rsidR="00941871">
        <w:rPr>
          <w:rFonts w:ascii="Times New Roman" w:hAnsi="Times New Roman"/>
        </w:rPr>
        <w:t xml:space="preserve"> to bring them back into</w:t>
      </w:r>
      <w:r>
        <w:rPr>
          <w:rFonts w:ascii="Times New Roman" w:hAnsi="Times New Roman"/>
        </w:rPr>
        <w:t xml:space="preserve"> order.</w:t>
      </w:r>
      <w:r w:rsidR="004452F2">
        <w:rPr>
          <w:rFonts w:ascii="Times New Roman" w:hAnsi="Times New Roman"/>
        </w:rPr>
        <w:t xml:space="preserve"> He also creates false, mimicked version of the lover’s antagonist in order to put their conflicts to rest, suggesting that reflections of conflict can cancel each other out, producing order. The suggestion that the night’s events will </w:t>
      </w:r>
      <w:r w:rsidR="00304E52">
        <w:rPr>
          <w:rFonts w:ascii="Times New Roman" w:hAnsi="Times New Roman"/>
        </w:rPr>
        <w:t>“see</w:t>
      </w:r>
      <w:r w:rsidR="00D51485">
        <w:rPr>
          <w:rFonts w:ascii="Times New Roman" w:hAnsi="Times New Roman"/>
        </w:rPr>
        <w:t xml:space="preserve">m a dream and fruitless vision” </w:t>
      </w:r>
      <w:r w:rsidR="004452F2">
        <w:rPr>
          <w:rFonts w:ascii="Times New Roman" w:hAnsi="Times New Roman"/>
        </w:rPr>
        <w:t xml:space="preserve">could mean that the night’s events are indeed meaningless, but the use of </w:t>
      </w:r>
      <w:r w:rsidR="00D51485">
        <w:rPr>
          <w:rFonts w:ascii="Times New Roman" w:hAnsi="Times New Roman"/>
        </w:rPr>
        <w:t xml:space="preserve">“seem” </w:t>
      </w:r>
      <w:r w:rsidR="004452F2">
        <w:rPr>
          <w:rFonts w:ascii="Times New Roman" w:hAnsi="Times New Roman"/>
        </w:rPr>
        <w:t>emphasizes that this is a deception. In fact, the chaos that brings the two couples together may be the opposite of “fruitless,” since it ultimately brings the four into reproductive unions.</w:t>
      </w:r>
    </w:p>
    <w:p w:rsidR="004452F2" w:rsidRDefault="004452F2" w:rsidP="00D51485">
      <w:pPr>
        <w:spacing w:line="480" w:lineRule="auto"/>
        <w:rPr>
          <w:rFonts w:ascii="Times New Roman" w:hAnsi="Times New Roman"/>
        </w:rPr>
      </w:pPr>
      <w:r>
        <w:rPr>
          <w:rFonts w:ascii="Times New Roman" w:hAnsi="Times New Roman"/>
        </w:rPr>
        <w:tab/>
        <w:t xml:space="preserve">The potential of reflections and imitations of conflict to motivate a return to order is present not only in the plot of the human lovers, </w:t>
      </w:r>
      <w:r w:rsidR="007A7A5A">
        <w:rPr>
          <w:rFonts w:ascii="Times New Roman" w:hAnsi="Times New Roman"/>
        </w:rPr>
        <w:t>but also</w:t>
      </w:r>
      <w:r>
        <w:rPr>
          <w:rFonts w:ascii="Times New Roman" w:hAnsi="Times New Roman"/>
        </w:rPr>
        <w:t xml:space="preserve"> in </w:t>
      </w:r>
      <w:r w:rsidR="0056037B">
        <w:rPr>
          <w:rFonts w:ascii="Times New Roman" w:hAnsi="Times New Roman"/>
        </w:rPr>
        <w:t xml:space="preserve">that of </w:t>
      </w:r>
      <w:proofErr w:type="spellStart"/>
      <w:r w:rsidR="0056037B">
        <w:rPr>
          <w:rFonts w:ascii="Times New Roman" w:hAnsi="Times New Roman"/>
        </w:rPr>
        <w:t>Titania</w:t>
      </w:r>
      <w:proofErr w:type="spellEnd"/>
      <w:r w:rsidR="0056037B">
        <w:rPr>
          <w:rFonts w:ascii="Times New Roman" w:hAnsi="Times New Roman"/>
        </w:rPr>
        <w:t xml:space="preserve"> and Oberon. Oberon’s revenge on </w:t>
      </w:r>
      <w:proofErr w:type="spellStart"/>
      <w:r w:rsidR="0056037B">
        <w:rPr>
          <w:rFonts w:ascii="Times New Roman" w:hAnsi="Times New Roman"/>
        </w:rPr>
        <w:t>Titania</w:t>
      </w:r>
      <w:proofErr w:type="spellEnd"/>
      <w:r w:rsidR="0056037B">
        <w:rPr>
          <w:rFonts w:ascii="Times New Roman" w:hAnsi="Times New Roman"/>
        </w:rPr>
        <w:t xml:space="preserve"> turns out to create a spectacle that produces true sympathy in Oberon. He not only admits to pitying her directly, </w:t>
      </w:r>
      <w:r w:rsidR="007A7A5A">
        <w:rPr>
          <w:rFonts w:ascii="Times New Roman" w:hAnsi="Times New Roman"/>
        </w:rPr>
        <w:t>but also</w:t>
      </w:r>
      <w:r w:rsidR="0056037B">
        <w:rPr>
          <w:rFonts w:ascii="Times New Roman" w:hAnsi="Times New Roman"/>
        </w:rPr>
        <w:t xml:space="preserve"> sees sorrow even in the drops of water in Bottom’s flower crown, which to him resemble “tears that did their own disgrace bewail” (IV.I.55). </w:t>
      </w:r>
      <w:r w:rsidR="00941871">
        <w:rPr>
          <w:rFonts w:ascii="Times New Roman" w:hAnsi="Times New Roman"/>
        </w:rPr>
        <w:t xml:space="preserve">His imagination, provoked by the vivid image provided by Puck, plays a great part in his decision to reconcile. </w:t>
      </w:r>
      <w:r w:rsidR="0056037B">
        <w:rPr>
          <w:rFonts w:ascii="Times New Roman" w:hAnsi="Times New Roman"/>
        </w:rPr>
        <w:t xml:space="preserve">While he claims to have </w:t>
      </w:r>
      <w:commentRangeStart w:id="33"/>
      <w:r w:rsidR="0056037B">
        <w:rPr>
          <w:rFonts w:ascii="Times New Roman" w:hAnsi="Times New Roman"/>
        </w:rPr>
        <w:t>been returned the Indian boy</w:t>
      </w:r>
      <w:commentRangeEnd w:id="33"/>
      <w:r w:rsidR="001F54FB">
        <w:rPr>
          <w:rStyle w:val="CommentReference"/>
          <w:vanish/>
        </w:rPr>
        <w:commentReference w:id="33"/>
      </w:r>
      <w:r w:rsidR="0056037B">
        <w:rPr>
          <w:rFonts w:ascii="Times New Roman" w:hAnsi="Times New Roman"/>
        </w:rPr>
        <w:t xml:space="preserve">, this happens offstage and goes unconfirmed; </w:t>
      </w:r>
      <w:proofErr w:type="spellStart"/>
      <w:r w:rsidR="0056037B">
        <w:rPr>
          <w:rFonts w:ascii="Times New Roman" w:hAnsi="Times New Roman"/>
        </w:rPr>
        <w:t>Titania</w:t>
      </w:r>
      <w:proofErr w:type="spellEnd"/>
      <w:r w:rsidR="0056037B">
        <w:rPr>
          <w:rFonts w:ascii="Times New Roman" w:hAnsi="Times New Roman"/>
        </w:rPr>
        <w:t xml:space="preserve"> makes no mention of it when she wakes. It seems possible that the spectacle Puck helps create was enough to make Oberon re</w:t>
      </w:r>
      <w:r w:rsidR="007A7A5A">
        <w:rPr>
          <w:rFonts w:ascii="Times New Roman" w:hAnsi="Times New Roman"/>
        </w:rPr>
        <w:t>gret</w:t>
      </w:r>
      <w:r w:rsidR="0056037B">
        <w:rPr>
          <w:rFonts w:ascii="Times New Roman" w:hAnsi="Times New Roman"/>
        </w:rPr>
        <w:t xml:space="preserve"> </w:t>
      </w:r>
      <w:r w:rsidR="007A7A5A">
        <w:rPr>
          <w:rFonts w:ascii="Times New Roman" w:hAnsi="Times New Roman"/>
        </w:rPr>
        <w:t xml:space="preserve">the cruel behavior, which put </w:t>
      </w:r>
      <w:proofErr w:type="spellStart"/>
      <w:r w:rsidR="0056037B">
        <w:rPr>
          <w:rFonts w:ascii="Times New Roman" w:hAnsi="Times New Roman"/>
        </w:rPr>
        <w:t>Titania</w:t>
      </w:r>
      <w:proofErr w:type="spellEnd"/>
      <w:r w:rsidR="0056037B">
        <w:rPr>
          <w:rFonts w:ascii="Times New Roman" w:hAnsi="Times New Roman"/>
        </w:rPr>
        <w:t xml:space="preserve"> in a situati</w:t>
      </w:r>
      <w:r w:rsidR="007A7A5A">
        <w:rPr>
          <w:rFonts w:ascii="Times New Roman" w:hAnsi="Times New Roman"/>
        </w:rPr>
        <w:t xml:space="preserve">on where loving an ass could look </w:t>
      </w:r>
      <w:commentRangeStart w:id="34"/>
      <w:r w:rsidR="007A7A5A">
        <w:rPr>
          <w:rFonts w:ascii="Times New Roman" w:hAnsi="Times New Roman"/>
        </w:rPr>
        <w:t>preferable</w:t>
      </w:r>
      <w:commentRangeEnd w:id="34"/>
      <w:r w:rsidR="001F54FB">
        <w:rPr>
          <w:rStyle w:val="CommentReference"/>
          <w:vanish/>
        </w:rPr>
        <w:commentReference w:id="34"/>
      </w:r>
      <w:r w:rsidR="007A7A5A">
        <w:rPr>
          <w:rFonts w:ascii="Times New Roman" w:hAnsi="Times New Roman"/>
        </w:rPr>
        <w:t>.</w:t>
      </w:r>
    </w:p>
    <w:p w:rsidR="0056037B" w:rsidRDefault="0056037B" w:rsidP="00A41637">
      <w:pPr>
        <w:spacing w:line="480" w:lineRule="auto"/>
        <w:rPr>
          <w:rFonts w:ascii="Times New Roman" w:hAnsi="Times New Roman"/>
        </w:rPr>
      </w:pPr>
      <w:r>
        <w:rPr>
          <w:rFonts w:ascii="Times New Roman" w:hAnsi="Times New Roman"/>
        </w:rPr>
        <w:tab/>
        <w:t xml:space="preserve">Still, this potential of theater to critique and reform relies on a careful </w:t>
      </w:r>
      <w:r w:rsidR="007A7A5A">
        <w:rPr>
          <w:rFonts w:ascii="Times New Roman" w:hAnsi="Times New Roman"/>
        </w:rPr>
        <w:t>presentation of theater as</w:t>
      </w:r>
      <w:r>
        <w:rPr>
          <w:rFonts w:ascii="Times New Roman" w:hAnsi="Times New Roman"/>
        </w:rPr>
        <w:t xml:space="preserve"> a spectacle produced as much by the audience’s imagination as by the players themselves. Puc</w:t>
      </w:r>
      <w:r w:rsidR="007A7A5A">
        <w:rPr>
          <w:rFonts w:ascii="Times New Roman" w:hAnsi="Times New Roman"/>
        </w:rPr>
        <w:t>k’s concluding speech to the audience confirms</w:t>
      </w:r>
      <w:r>
        <w:rPr>
          <w:rFonts w:ascii="Times New Roman" w:hAnsi="Times New Roman"/>
        </w:rPr>
        <w:t xml:space="preserve"> his </w:t>
      </w:r>
      <w:proofErr w:type="spellStart"/>
      <w:r>
        <w:rPr>
          <w:rFonts w:ascii="Times New Roman" w:hAnsi="Times New Roman"/>
        </w:rPr>
        <w:t>metaliterary</w:t>
      </w:r>
      <w:proofErr w:type="spellEnd"/>
      <w:r>
        <w:rPr>
          <w:rFonts w:ascii="Times New Roman" w:hAnsi="Times New Roman"/>
        </w:rPr>
        <w:t xml:space="preserve"> significance as a representative of “shadows,” an Elizabethan term for players, </w:t>
      </w:r>
      <w:r w:rsidR="007A7A5A">
        <w:rPr>
          <w:rFonts w:ascii="Times New Roman" w:hAnsi="Times New Roman"/>
        </w:rPr>
        <w:t xml:space="preserve">and demonstrates how a play might be guarded from criticism. </w:t>
      </w:r>
      <w:proofErr w:type="gramStart"/>
      <w:r>
        <w:rPr>
          <w:rFonts w:ascii="Times New Roman" w:hAnsi="Times New Roman"/>
        </w:rPr>
        <w:t xml:space="preserve">His </w:t>
      </w:r>
      <w:r w:rsidR="000762EF">
        <w:rPr>
          <w:rFonts w:ascii="Times New Roman" w:hAnsi="Times New Roman"/>
        </w:rPr>
        <w:t>acknowledgment that the play</w:t>
      </w:r>
      <w:ins w:id="35" w:author="A.B. Kraebel" w:date="2014-02-16T16:01:00Z">
        <w:r w:rsidR="001F54FB">
          <w:rPr>
            <w:rFonts w:ascii="Times New Roman" w:hAnsi="Times New Roman"/>
          </w:rPr>
          <w:t>ers?</w:t>
        </w:r>
      </w:ins>
      <w:proofErr w:type="gramEnd"/>
      <w:r w:rsidR="000762EF">
        <w:rPr>
          <w:rFonts w:ascii="Times New Roman" w:hAnsi="Times New Roman"/>
        </w:rPr>
        <w:t xml:space="preserve"> have “have offended” some reinforces the idea that a play, by providing an uncensored mirror of reality, might upset its audience. </w:t>
      </w:r>
      <w:r>
        <w:rPr>
          <w:rFonts w:ascii="Times New Roman" w:hAnsi="Times New Roman"/>
        </w:rPr>
        <w:t>Puck encourages the</w:t>
      </w:r>
      <w:r w:rsidR="00AE0BCF">
        <w:rPr>
          <w:rFonts w:ascii="Times New Roman" w:hAnsi="Times New Roman"/>
        </w:rPr>
        <w:t xml:space="preserve"> “gentles” of the audience to think “That you have but slumbered here / While these visions did appear</w:t>
      </w:r>
      <w:r>
        <w:rPr>
          <w:rFonts w:ascii="Times New Roman" w:hAnsi="Times New Roman"/>
        </w:rPr>
        <w:t>,</w:t>
      </w:r>
      <w:r w:rsidR="00AE0BCF">
        <w:rPr>
          <w:rFonts w:ascii="Times New Roman" w:hAnsi="Times New Roman"/>
        </w:rPr>
        <w:t>”</w:t>
      </w:r>
      <w:r>
        <w:rPr>
          <w:rFonts w:ascii="Times New Roman" w:hAnsi="Times New Roman"/>
        </w:rPr>
        <w:t xml:space="preserve"> the same solution provided for the human lovers after their night of chaos in the woods</w:t>
      </w:r>
      <w:r w:rsidR="00AE0BCF">
        <w:rPr>
          <w:rFonts w:ascii="Times New Roman" w:hAnsi="Times New Roman"/>
        </w:rPr>
        <w:t xml:space="preserve"> (V.1.417-418). </w:t>
      </w:r>
      <w:r w:rsidR="00A41637">
        <w:rPr>
          <w:rFonts w:ascii="Times New Roman" w:hAnsi="Times New Roman"/>
        </w:rPr>
        <w:t>Puck’s</w:t>
      </w:r>
      <w:r w:rsidR="00AE0BCF">
        <w:rPr>
          <w:rFonts w:ascii="Times New Roman" w:hAnsi="Times New Roman"/>
        </w:rPr>
        <w:t xml:space="preserve"> insistence on the experience of the play as being </w:t>
      </w:r>
      <w:r w:rsidR="00A41637">
        <w:rPr>
          <w:rFonts w:ascii="Times New Roman" w:hAnsi="Times New Roman"/>
        </w:rPr>
        <w:t>like a dream</w:t>
      </w:r>
      <w:r w:rsidR="007A7A5A">
        <w:rPr>
          <w:rFonts w:ascii="Times New Roman" w:hAnsi="Times New Roman"/>
        </w:rPr>
        <w:t xml:space="preserve"> and the actors like shadows is</w:t>
      </w:r>
      <w:r w:rsidR="00A41637">
        <w:rPr>
          <w:rFonts w:ascii="Times New Roman" w:hAnsi="Times New Roman"/>
        </w:rPr>
        <w:t xml:space="preserve"> important because both images</w:t>
      </w:r>
      <w:r w:rsidR="00AE0BCF">
        <w:rPr>
          <w:rFonts w:ascii="Times New Roman" w:hAnsi="Times New Roman"/>
        </w:rPr>
        <w:t xml:space="preserve"> </w:t>
      </w:r>
      <w:r w:rsidR="00A41637">
        <w:rPr>
          <w:rFonts w:ascii="Times New Roman" w:hAnsi="Times New Roman"/>
        </w:rPr>
        <w:t>remove</w:t>
      </w:r>
      <w:r w:rsidR="00AE0BCF">
        <w:rPr>
          <w:rFonts w:ascii="Times New Roman" w:hAnsi="Times New Roman"/>
        </w:rPr>
        <w:t xml:space="preserve"> the potential for blame </w:t>
      </w:r>
      <w:r w:rsidR="007A7A5A">
        <w:rPr>
          <w:rFonts w:ascii="Times New Roman" w:hAnsi="Times New Roman"/>
        </w:rPr>
        <w:t>from</w:t>
      </w:r>
      <w:r w:rsidR="00AE0BCF">
        <w:rPr>
          <w:rFonts w:ascii="Times New Roman" w:hAnsi="Times New Roman"/>
        </w:rPr>
        <w:t xml:space="preserve"> the playwright and actors</w:t>
      </w:r>
      <w:r w:rsidR="00A41637">
        <w:rPr>
          <w:rFonts w:ascii="Times New Roman" w:hAnsi="Times New Roman"/>
        </w:rPr>
        <w:t xml:space="preserve">, and point out the audience’s role in creating significance from the play. As shadows of the audience, actors are an image produced by a combination of the audience themselves and something external—the play functions like the lighting needed to cast a shadow in a particular direction. </w:t>
      </w:r>
      <w:r w:rsidR="000762EF">
        <w:rPr>
          <w:rFonts w:ascii="Times New Roman" w:hAnsi="Times New Roman"/>
        </w:rPr>
        <w:t>The figure of t</w:t>
      </w:r>
      <w:r w:rsidR="001651BE">
        <w:rPr>
          <w:rFonts w:ascii="Times New Roman" w:hAnsi="Times New Roman"/>
        </w:rPr>
        <w:t>heater as a dream world similar</w:t>
      </w:r>
      <w:r w:rsidR="000762EF">
        <w:rPr>
          <w:rFonts w:ascii="Times New Roman" w:hAnsi="Times New Roman"/>
        </w:rPr>
        <w:t>ly emphasizes that the entire experience of the play relies on the audience’s imagination.</w:t>
      </w:r>
    </w:p>
    <w:p w:rsidR="00764E83" w:rsidRDefault="0056037B" w:rsidP="00B0263B">
      <w:pPr>
        <w:spacing w:line="480" w:lineRule="auto"/>
        <w:rPr>
          <w:ins w:id="36" w:author="A.B. Kraebel" w:date="2014-02-16T16:03:00Z"/>
          <w:rFonts w:ascii="Times New Roman" w:hAnsi="Times New Roman"/>
        </w:rPr>
      </w:pPr>
      <w:r>
        <w:rPr>
          <w:rFonts w:ascii="Times New Roman" w:hAnsi="Times New Roman"/>
        </w:rPr>
        <w:tab/>
        <w:t xml:space="preserve">Like the lovers in the wood, the audience is meant to leave the </w:t>
      </w:r>
      <w:r w:rsidR="007A7A5A">
        <w:rPr>
          <w:rFonts w:ascii="Times New Roman" w:hAnsi="Times New Roman"/>
        </w:rPr>
        <w:t xml:space="preserve">play </w:t>
      </w:r>
      <w:r>
        <w:rPr>
          <w:rFonts w:ascii="Times New Roman" w:hAnsi="Times New Roman"/>
        </w:rPr>
        <w:t>having experienced an inversion of power, in which the servant may critique his master</w:t>
      </w:r>
      <w:r w:rsidR="007A7A5A">
        <w:rPr>
          <w:rFonts w:ascii="Times New Roman" w:hAnsi="Times New Roman"/>
        </w:rPr>
        <w:t>, but believing that they have produced this critique themselves</w:t>
      </w:r>
      <w:r>
        <w:rPr>
          <w:rFonts w:ascii="Times New Roman" w:hAnsi="Times New Roman"/>
        </w:rPr>
        <w:t xml:space="preserve">. </w:t>
      </w:r>
      <w:r w:rsidR="0013747E">
        <w:rPr>
          <w:rFonts w:ascii="Times New Roman" w:hAnsi="Times New Roman"/>
          <w:i/>
        </w:rPr>
        <w:t>A Midsummer Night’s Dream</w:t>
      </w:r>
      <w:r w:rsidR="0013747E">
        <w:rPr>
          <w:rFonts w:ascii="Times New Roman" w:hAnsi="Times New Roman"/>
        </w:rPr>
        <w:t xml:space="preserve"> models how this</w:t>
      </w:r>
      <w:r w:rsidR="007A7A5A">
        <w:rPr>
          <w:rFonts w:ascii="Times New Roman" w:hAnsi="Times New Roman"/>
        </w:rPr>
        <w:t xml:space="preserve"> can be done </w:t>
      </w:r>
      <w:r w:rsidR="0013747E">
        <w:rPr>
          <w:rFonts w:ascii="Times New Roman" w:hAnsi="Times New Roman"/>
        </w:rPr>
        <w:t xml:space="preserve">safely by emphasizing the role of the audience in drawing significance from a play. </w:t>
      </w:r>
      <w:proofErr w:type="spellStart"/>
      <w:r w:rsidR="0013747E">
        <w:rPr>
          <w:rFonts w:ascii="Times New Roman" w:hAnsi="Times New Roman"/>
        </w:rPr>
        <w:t>Theseus</w:t>
      </w:r>
      <w:proofErr w:type="spellEnd"/>
      <w:r w:rsidR="0013747E">
        <w:rPr>
          <w:rFonts w:ascii="Times New Roman" w:hAnsi="Times New Roman"/>
        </w:rPr>
        <w:t>, as he watches the mechanicals, provides the perfect model</w:t>
      </w:r>
      <w:ins w:id="37" w:author="A.B. Kraebel" w:date="2014-02-16T16:02:00Z">
        <w:r w:rsidR="008F650F">
          <w:rPr>
            <w:rFonts w:ascii="Times New Roman" w:hAnsi="Times New Roman"/>
          </w:rPr>
          <w:t xml:space="preserve"> of</w:t>
        </w:r>
      </w:ins>
      <w:r w:rsidR="0013747E">
        <w:rPr>
          <w:rFonts w:ascii="Times New Roman" w:hAnsi="Times New Roman"/>
        </w:rPr>
        <w:t xml:space="preserve"> the gracious and forgiving patron: he responds to others’ derisive criticism of their play by proclaiming “The best in this kind are but shadows, and the worst are no worse, if imagination amend them” (V.I.210). He recognizes the players as shadows of reality, reliant upon imagination</w:t>
      </w:r>
      <w:r w:rsidR="007A7A5A">
        <w:rPr>
          <w:rFonts w:ascii="Times New Roman" w:hAnsi="Times New Roman"/>
        </w:rPr>
        <w:t xml:space="preserve"> to animate them. Puck and Oberon, along with the other </w:t>
      </w:r>
      <w:proofErr w:type="spellStart"/>
      <w:r w:rsidR="007A7A5A">
        <w:rPr>
          <w:rFonts w:ascii="Times New Roman" w:hAnsi="Times New Roman"/>
        </w:rPr>
        <w:t>metaliterary</w:t>
      </w:r>
      <w:proofErr w:type="spellEnd"/>
      <w:r w:rsidR="007A7A5A">
        <w:rPr>
          <w:rFonts w:ascii="Times New Roman" w:hAnsi="Times New Roman"/>
        </w:rPr>
        <w:t xml:space="preserve"> elements of the play, work together to convince the audience that a negative reaction to a play should not provoke blame on the actors, but perhaps a more critical look at oneself.</w:t>
      </w:r>
      <w:r w:rsidR="0013747E">
        <w:rPr>
          <w:rFonts w:ascii="Times New Roman" w:hAnsi="Times New Roman"/>
        </w:rPr>
        <w:t xml:space="preserve"> </w:t>
      </w:r>
    </w:p>
    <w:p w:rsidR="008F650F" w:rsidRDefault="008F650F" w:rsidP="00B0263B">
      <w:pPr>
        <w:numPr>
          <w:ins w:id="38" w:author="A.B. Kraebel" w:date="2014-02-16T16:03:00Z"/>
        </w:numPr>
        <w:spacing w:line="480" w:lineRule="auto"/>
        <w:rPr>
          <w:ins w:id="39" w:author="A.B. Kraebel" w:date="2014-02-16T16:03:00Z"/>
          <w:rFonts w:ascii="Times New Roman" w:hAnsi="Times New Roman"/>
        </w:rPr>
      </w:pPr>
    </w:p>
    <w:p w:rsidR="008F650F" w:rsidRDefault="008F650F" w:rsidP="008F650F">
      <w:pPr>
        <w:numPr>
          <w:ins w:id="40" w:author="A.B. Kraebel" w:date="2014-02-16T16:03:00Z"/>
        </w:numPr>
        <w:rPr>
          <w:ins w:id="41" w:author="A.B. Kraebel" w:date="2014-02-16T16:04:00Z"/>
          <w:rFonts w:ascii="Times New Roman" w:hAnsi="Times New Roman"/>
        </w:rPr>
      </w:pPr>
      <w:ins w:id="42" w:author="A.B. Kraebel" w:date="2014-02-16T16:03:00Z">
        <w:r>
          <w:rPr>
            <w:rFonts w:ascii="Times New Roman" w:hAnsi="Times New Roman"/>
          </w:rPr>
          <w:t>Really good stuff here</w:t>
        </w:r>
        <w:r>
          <w:rPr>
            <w:rFonts w:ascii="Times New Roman" w:hAnsi="Times New Roman"/>
          </w:rPr>
          <w:t>—</w:t>
        </w:r>
        <w:r>
          <w:rPr>
            <w:rFonts w:ascii="Times New Roman" w:hAnsi="Times New Roman"/>
          </w:rPr>
          <w:t>your readings are convincing and your overall argument is quite right.  I</w:t>
        </w:r>
        <w:r>
          <w:rPr>
            <w:rFonts w:ascii="Times New Roman" w:hAnsi="Times New Roman"/>
          </w:rPr>
          <w:t>’</w:t>
        </w:r>
        <w:r>
          <w:rPr>
            <w:rFonts w:ascii="Times New Roman" w:hAnsi="Times New Roman"/>
          </w:rPr>
          <w:t>ve noted a few places in the margins where I think you could have said a bit more, or done more with a passage that you quote.  But this is a great way to start the semester, and I can</w:t>
        </w:r>
      </w:ins>
      <w:ins w:id="43" w:author="A.B. Kraebel" w:date="2014-02-16T16:04:00Z">
        <w:r>
          <w:rPr>
            <w:rFonts w:ascii="Times New Roman" w:hAnsi="Times New Roman"/>
          </w:rPr>
          <w:t>’</w:t>
        </w:r>
        <w:r>
          <w:rPr>
            <w:rFonts w:ascii="Times New Roman" w:hAnsi="Times New Roman"/>
          </w:rPr>
          <w:t>t wait to see where we go from here.</w:t>
        </w:r>
      </w:ins>
    </w:p>
    <w:p w:rsidR="008F650F" w:rsidRDefault="008F650F" w:rsidP="008F650F">
      <w:pPr>
        <w:numPr>
          <w:ins w:id="44" w:author="A.B. Kraebel" w:date="2014-02-16T16:04:00Z"/>
        </w:numPr>
        <w:rPr>
          <w:ins w:id="45" w:author="A.B. Kraebel" w:date="2014-02-16T16:04:00Z"/>
          <w:rFonts w:ascii="Times New Roman" w:hAnsi="Times New Roman"/>
        </w:rPr>
      </w:pPr>
    </w:p>
    <w:p w:rsidR="008F650F" w:rsidRDefault="008F650F" w:rsidP="008F650F">
      <w:pPr>
        <w:numPr>
          <w:ins w:id="46" w:author="A.B. Kraebel" w:date="2014-02-16T16:04:00Z"/>
        </w:numPr>
        <w:rPr>
          <w:ins w:id="47" w:author="A.B. Kraebel" w:date="2014-02-16T16:06:00Z"/>
          <w:rFonts w:ascii="Times New Roman" w:hAnsi="Times New Roman"/>
        </w:rPr>
      </w:pPr>
      <w:ins w:id="48" w:author="A.B. Kraebel" w:date="2014-02-16T16:04:00Z">
        <w:r>
          <w:rPr>
            <w:rFonts w:ascii="Times New Roman" w:hAnsi="Times New Roman"/>
          </w:rPr>
          <w:t xml:space="preserve">In particular, look for the comments in which I suggest that you should be getting into more detail.  On a few occasions you just make your points too quickly, when you really should be spending more time getting into the details of the text to really show the reader </w:t>
        </w:r>
      </w:ins>
      <w:ins w:id="49" w:author="A.B. Kraebel" w:date="2014-02-16T16:05:00Z">
        <w:r>
          <w:rPr>
            <w:rFonts w:ascii="Times New Roman" w:hAnsi="Times New Roman"/>
          </w:rPr>
          <w:t>how your argument is grounded in the text or, indeed, a sophisticated reading in the text.  And you certainly are reading the text this way</w:t>
        </w:r>
      </w:ins>
      <w:ins w:id="50" w:author="A.B. Kraebel" w:date="2014-02-16T16:06:00Z">
        <w:r>
          <w:rPr>
            <w:rFonts w:ascii="Times New Roman" w:hAnsi="Times New Roman"/>
          </w:rPr>
          <w:t>—</w:t>
        </w:r>
      </w:ins>
      <w:ins w:id="51" w:author="A.B. Kraebel" w:date="2014-02-16T16:05:00Z">
        <w:r>
          <w:rPr>
            <w:rFonts w:ascii="Times New Roman" w:hAnsi="Times New Roman"/>
          </w:rPr>
          <w:t xml:space="preserve">you </w:t>
        </w:r>
      </w:ins>
      <w:ins w:id="52" w:author="A.B. Kraebel" w:date="2014-02-16T16:06:00Z">
        <w:r>
          <w:rPr>
            <w:rFonts w:ascii="Times New Roman" w:hAnsi="Times New Roman"/>
          </w:rPr>
          <w:t>just need to make this clearer in your prose.</w:t>
        </w:r>
      </w:ins>
    </w:p>
    <w:p w:rsidR="008F650F" w:rsidRDefault="008F650F" w:rsidP="008F650F">
      <w:pPr>
        <w:numPr>
          <w:ins w:id="53" w:author="A.B. Kraebel" w:date="2014-02-16T16:06:00Z"/>
        </w:numPr>
        <w:rPr>
          <w:ins w:id="54" w:author="A.B. Kraebel" w:date="2014-02-16T16:06:00Z"/>
          <w:rFonts w:ascii="Times New Roman" w:hAnsi="Times New Roman"/>
        </w:rPr>
      </w:pPr>
    </w:p>
    <w:p w:rsidR="008F650F" w:rsidRDefault="008F650F" w:rsidP="008F650F">
      <w:pPr>
        <w:numPr>
          <w:ins w:id="55" w:author="A.B. Kraebel" w:date="2014-02-16T16:06:00Z"/>
        </w:numPr>
        <w:rPr>
          <w:ins w:id="56" w:author="A.B. Kraebel" w:date="2014-02-16T16:09:00Z"/>
          <w:rFonts w:ascii="Times New Roman" w:hAnsi="Times New Roman"/>
        </w:rPr>
      </w:pPr>
      <w:ins w:id="57" w:author="A.B. Kraebel" w:date="2014-02-16T16:06:00Z">
        <w:r>
          <w:rPr>
            <w:rFonts w:ascii="Times New Roman" w:hAnsi="Times New Roman"/>
          </w:rPr>
          <w:t>I</w:t>
        </w:r>
        <w:r>
          <w:rPr>
            <w:rFonts w:ascii="Times New Roman" w:hAnsi="Times New Roman"/>
          </w:rPr>
          <w:t>’</w:t>
        </w:r>
        <w:r>
          <w:rPr>
            <w:rFonts w:ascii="Times New Roman" w:hAnsi="Times New Roman"/>
          </w:rPr>
          <w:t>m sure that this, in part, is a result of the fact that you felt like you were running short on space, which is fair enough.  But it</w:t>
        </w:r>
        <w:r>
          <w:rPr>
            <w:rFonts w:ascii="Times New Roman" w:hAnsi="Times New Roman"/>
          </w:rPr>
          <w:t>’</w:t>
        </w:r>
        <w:r>
          <w:rPr>
            <w:rFonts w:ascii="Times New Roman" w:hAnsi="Times New Roman"/>
          </w:rPr>
          <w:t>d be better to find something that you could cut and then get into more detail with what remains, rather than including more without treating it with the same level of close attention.  For example, your final two paragraphs on the epilogue could have been reduced into a single paragraph, made to stand as a conclusion to the argument rather than (as they are now) a continuation of the argument.  But that</w:t>
        </w:r>
      </w:ins>
      <w:ins w:id="58" w:author="A.B. Kraebel" w:date="2014-02-16T16:09:00Z">
        <w:r>
          <w:rPr>
            <w:rFonts w:ascii="Times New Roman" w:hAnsi="Times New Roman"/>
          </w:rPr>
          <w:t>’</w:t>
        </w:r>
        <w:r>
          <w:rPr>
            <w:rFonts w:ascii="Times New Roman" w:hAnsi="Times New Roman"/>
          </w:rPr>
          <w:t>s just one idea.</w:t>
        </w:r>
      </w:ins>
    </w:p>
    <w:p w:rsidR="008F650F" w:rsidRDefault="008F650F" w:rsidP="008F650F">
      <w:pPr>
        <w:numPr>
          <w:ins w:id="59" w:author="A.B. Kraebel" w:date="2014-02-16T16:09:00Z"/>
        </w:numPr>
        <w:rPr>
          <w:ins w:id="60" w:author="A.B. Kraebel" w:date="2014-02-16T16:09:00Z"/>
          <w:rFonts w:ascii="Times New Roman" w:hAnsi="Times New Roman"/>
        </w:rPr>
      </w:pPr>
    </w:p>
    <w:p w:rsidR="008F650F" w:rsidRDefault="008F650F" w:rsidP="008F650F">
      <w:pPr>
        <w:numPr>
          <w:ins w:id="61" w:author="A.B. Kraebel" w:date="2014-02-16T16:09:00Z"/>
        </w:numPr>
        <w:rPr>
          <w:ins w:id="62" w:author="A.B. Kraebel" w:date="2014-02-16T16:09:00Z"/>
          <w:rFonts w:ascii="Times New Roman" w:hAnsi="Times New Roman"/>
        </w:rPr>
      </w:pPr>
      <w:ins w:id="63" w:author="A.B. Kraebel" w:date="2014-02-16T16:09:00Z">
        <w:r>
          <w:rPr>
            <w:rFonts w:ascii="Times New Roman" w:hAnsi="Times New Roman"/>
          </w:rPr>
          <w:t>Anyway, this is an excellent start to the semester.  Keep up the good work.</w:t>
        </w:r>
      </w:ins>
    </w:p>
    <w:p w:rsidR="008F650F" w:rsidRDefault="008F650F" w:rsidP="008F650F">
      <w:pPr>
        <w:numPr>
          <w:ins w:id="64" w:author="A.B. Kraebel" w:date="2014-02-16T16:09:00Z"/>
        </w:numPr>
        <w:rPr>
          <w:ins w:id="65" w:author="A.B. Kraebel" w:date="2014-02-16T16:09:00Z"/>
          <w:rFonts w:ascii="Times New Roman" w:hAnsi="Times New Roman"/>
        </w:rPr>
      </w:pPr>
    </w:p>
    <w:p w:rsidR="008F650F" w:rsidRPr="00B0263B" w:rsidRDefault="008F650F" w:rsidP="008F650F">
      <w:pPr>
        <w:numPr>
          <w:ins w:id="66" w:author="A.B. Kraebel" w:date="2014-02-16T16:09:00Z"/>
        </w:numPr>
        <w:rPr>
          <w:rFonts w:ascii="Times New Roman" w:hAnsi="Times New Roman"/>
        </w:rPr>
        <w:pPrChange w:id="67" w:author="A.B. Kraebel" w:date="2014-02-16T16:03:00Z">
          <w:pPr>
            <w:spacing w:line="480" w:lineRule="auto"/>
          </w:pPr>
        </w:pPrChange>
      </w:pPr>
      <w:ins w:id="68" w:author="A.B. Kraebel" w:date="2014-02-16T16:09:00Z">
        <w:r>
          <w:rPr>
            <w:rFonts w:ascii="Times New Roman" w:hAnsi="Times New Roman"/>
          </w:rPr>
          <w:t>A-</w:t>
        </w:r>
      </w:ins>
    </w:p>
    <w:sectPr w:rsidR="008F650F" w:rsidRPr="00B0263B" w:rsidSect="00941871">
      <w:footerReference w:type="even" r:id="rId9"/>
      <w:footerReference w:type="default" r:id="rId10"/>
      <w:pgSz w:w="12240" w:h="15840"/>
      <w:pgMar w:top="1296" w:right="1440" w:bottom="1296" w:left="144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A.B. Kraebel" w:date="2014-02-16T16:09:00Z" w:initials="AK">
    <w:p w:rsidR="001F54FB" w:rsidRDefault="001F54FB">
      <w:pPr>
        <w:pStyle w:val="CommentText"/>
      </w:pPr>
      <w:r>
        <w:rPr>
          <w:rStyle w:val="CommentReference"/>
        </w:rPr>
        <w:annotationRef/>
      </w:r>
      <w:r>
        <w:t>Great title!</w:t>
      </w:r>
    </w:p>
  </w:comment>
  <w:comment w:id="7" w:author="A.B. Kraebel" w:date="2014-02-16T16:09:00Z" w:initials="AK">
    <w:p w:rsidR="001F54FB" w:rsidRDefault="001F54FB">
      <w:pPr>
        <w:pStyle w:val="CommentText"/>
      </w:pPr>
      <w:r>
        <w:rPr>
          <w:rStyle w:val="CommentReference"/>
        </w:rPr>
        <w:annotationRef/>
      </w:r>
      <w:r>
        <w:t>Great! This is a sophisticated and rich thesis, but one that you should be able to pursue well in 5ish pages.  Love it!</w:t>
      </w:r>
    </w:p>
  </w:comment>
  <w:comment w:id="17" w:author="A.B. Kraebel" w:date="2014-02-16T16:09:00Z" w:initials="AK">
    <w:p w:rsidR="001F54FB" w:rsidRDefault="001F54FB">
      <w:pPr>
        <w:pStyle w:val="CommentText"/>
      </w:pPr>
      <w:r>
        <w:rPr>
          <w:rStyle w:val="CommentReference"/>
        </w:rPr>
        <w:annotationRef/>
      </w:r>
      <w:r>
        <w:t xml:space="preserve">Great idea—I wonder if you could state it more dynamically, give it a little more punch!  Or even just show the logic of the conclusion a bit more clearly: “In attempting to create a similar situation of imbalanced love, then, Oberon appears to be displacing his own difficulties with </w:t>
      </w:r>
      <w:proofErr w:type="spellStart"/>
      <w:r>
        <w:t>Titania</w:t>
      </w:r>
      <w:proofErr w:type="spellEnd"/>
      <w:r>
        <w:t xml:space="preserve"> onto the human lovers.”</w:t>
      </w:r>
    </w:p>
  </w:comment>
  <w:comment w:id="20" w:author="A.B. Kraebel" w:date="2014-02-16T16:09:00Z" w:initials="AK">
    <w:p w:rsidR="001F54FB" w:rsidRDefault="001F54FB">
      <w:pPr>
        <w:pStyle w:val="CommentText"/>
      </w:pPr>
      <w:r>
        <w:rPr>
          <w:rStyle w:val="CommentReference"/>
        </w:rPr>
        <w:annotationRef/>
      </w:r>
      <w:r>
        <w:t>(Just to make who you’re talking about clear.)</w:t>
      </w:r>
    </w:p>
  </w:comment>
  <w:comment w:id="24" w:author="A.B. Kraebel" w:date="2014-02-16T16:09:00Z" w:initials="AK">
    <w:p w:rsidR="001F54FB" w:rsidRDefault="001F54FB">
      <w:pPr>
        <w:pStyle w:val="CommentText"/>
      </w:pPr>
      <w:r>
        <w:rPr>
          <w:rStyle w:val="CommentReference"/>
        </w:rPr>
        <w:annotationRef/>
      </w:r>
      <w:r>
        <w:t>Acting as sport? Could you say more?</w:t>
      </w:r>
    </w:p>
  </w:comment>
  <w:comment w:id="28" w:author="A.B. Kraebel" w:date="2014-02-16T16:09:00Z" w:initials="AK">
    <w:p w:rsidR="001F54FB" w:rsidRDefault="001F54FB">
      <w:pPr>
        <w:pStyle w:val="CommentText"/>
      </w:pPr>
      <w:r>
        <w:rPr>
          <w:rStyle w:val="CommentReference"/>
        </w:rPr>
        <w:annotationRef/>
      </w:r>
      <w:r>
        <w:t>Good points here—but when you quote a block of text like that, it would be nice to see you get into more detail!</w:t>
      </w:r>
    </w:p>
  </w:comment>
  <w:comment w:id="29" w:author="A.B. Kraebel" w:date="2014-02-16T16:09:00Z" w:initials="AK">
    <w:p w:rsidR="001F54FB" w:rsidRDefault="001F54FB">
      <w:pPr>
        <w:pStyle w:val="CommentText"/>
      </w:pPr>
      <w:r>
        <w:rPr>
          <w:rStyle w:val="CommentReference"/>
        </w:rPr>
        <w:annotationRef/>
      </w:r>
      <w:r>
        <w:t>That word again</w:t>
      </w:r>
    </w:p>
  </w:comment>
  <w:comment w:id="30" w:author="A.B. Kraebel" w:date="2014-02-16T16:09:00Z" w:initials="AK">
    <w:p w:rsidR="001F54FB" w:rsidRDefault="001F54FB">
      <w:pPr>
        <w:pStyle w:val="CommentText"/>
      </w:pPr>
      <w:r>
        <w:rPr>
          <w:rStyle w:val="CommentReference"/>
        </w:rPr>
        <w:annotationRef/>
      </w:r>
      <w:r>
        <w:t>What about the weird meter of this passage?</w:t>
      </w:r>
    </w:p>
  </w:comment>
  <w:comment w:id="31" w:author="A.B. Kraebel" w:date="2014-02-16T16:09:00Z" w:initials="AK">
    <w:p w:rsidR="001F54FB" w:rsidRDefault="001F54FB">
      <w:pPr>
        <w:pStyle w:val="CommentText"/>
      </w:pPr>
      <w:r>
        <w:rPr>
          <w:rStyle w:val="CommentReference"/>
        </w:rPr>
        <w:annotationRef/>
      </w:r>
      <w:r>
        <w:t>Great</w:t>
      </w:r>
    </w:p>
  </w:comment>
  <w:comment w:id="33" w:author="A.B. Kraebel" w:date="2014-02-16T16:09:00Z" w:initials="AK">
    <w:p w:rsidR="001F54FB" w:rsidRDefault="001F54FB">
      <w:pPr>
        <w:pStyle w:val="CommentText"/>
      </w:pPr>
      <w:r>
        <w:rPr>
          <w:rStyle w:val="CommentReference"/>
        </w:rPr>
        <w:annotationRef/>
      </w:r>
      <w:r>
        <w:t>Something’s up with the grammar here...</w:t>
      </w:r>
    </w:p>
  </w:comment>
  <w:comment w:id="34" w:author="A.B. Kraebel" w:date="2014-02-16T16:09:00Z" w:initials="AK">
    <w:p w:rsidR="001F54FB" w:rsidRDefault="001F54FB">
      <w:pPr>
        <w:pStyle w:val="CommentText"/>
      </w:pPr>
      <w:r>
        <w:rPr>
          <w:rStyle w:val="CommentReference"/>
        </w:rPr>
        <w:annotationRef/>
      </w:r>
      <w:r>
        <w:t>This is a crucial paragraph for your argument, and I think you could do more to establish the points you’re making here. I’d like to see more of Oberon’s regret, more evidence of how Puck’s “play” (sport!) has affected him.  You could really hammer home your argument here, and what you’ve given, while really good, doesn’t quite go as far as I’d like to see...</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54FB" w:rsidRDefault="001F54FB" w:rsidP="00941871">
      <w:r>
        <w:separator/>
      </w:r>
    </w:p>
  </w:endnote>
  <w:endnote w:type="continuationSeparator" w:id="0">
    <w:p w:rsidR="001F54FB" w:rsidRDefault="001F54FB" w:rsidP="0094187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4FB" w:rsidRDefault="001F54FB" w:rsidP="009418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F54FB" w:rsidRDefault="001F54FB">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4FB" w:rsidRDefault="001F54FB" w:rsidP="009418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F650F">
      <w:rPr>
        <w:rStyle w:val="PageNumber"/>
        <w:noProof/>
      </w:rPr>
      <w:t>1</w:t>
    </w:r>
    <w:r>
      <w:rPr>
        <w:rStyle w:val="PageNumber"/>
      </w:rPr>
      <w:fldChar w:fldCharType="end"/>
    </w:r>
  </w:p>
  <w:p w:rsidR="001F54FB" w:rsidRDefault="001F54FB">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54FB" w:rsidRDefault="001F54FB" w:rsidP="00941871">
      <w:r>
        <w:separator/>
      </w:r>
    </w:p>
  </w:footnote>
  <w:footnote w:type="continuationSeparator" w:id="0">
    <w:p w:rsidR="001F54FB" w:rsidRDefault="001F54FB" w:rsidP="00941871">
      <w:r>
        <w:continuationSeparator/>
      </w:r>
    </w:p>
  </w:footnote>
  <w:footnote w:id="1">
    <w:p w:rsidR="001F54FB" w:rsidRPr="00941871" w:rsidRDefault="001F54FB">
      <w:pPr>
        <w:pStyle w:val="FootnoteText"/>
        <w:rPr>
          <w:rFonts w:ascii="Times New Roman" w:hAnsi="Times New Roman" w:cs="Times New Roman"/>
        </w:rPr>
      </w:pPr>
      <w:r w:rsidRPr="00941871">
        <w:rPr>
          <w:rStyle w:val="FootnoteReference"/>
          <w:rFonts w:ascii="Times New Roman" w:hAnsi="Times New Roman" w:cs="Times New Roman"/>
        </w:rPr>
        <w:footnoteRef/>
      </w:r>
      <w:r w:rsidRPr="00941871">
        <w:rPr>
          <w:rFonts w:ascii="Times New Roman" w:hAnsi="Times New Roman" w:cs="Times New Roman"/>
        </w:rPr>
        <w:t xml:space="preserve"> William Shakespeare, </w:t>
      </w:r>
      <w:r w:rsidRPr="00941871">
        <w:rPr>
          <w:rFonts w:ascii="Times New Roman" w:hAnsi="Times New Roman" w:cs="Times New Roman"/>
          <w:i/>
        </w:rPr>
        <w:t>A Midsummer Night’s Dream</w:t>
      </w:r>
      <w:r w:rsidRPr="00941871">
        <w:rPr>
          <w:rFonts w:ascii="Times New Roman" w:hAnsi="Times New Roman" w:cs="Times New Roman"/>
        </w:rPr>
        <w:t>, ed. Russ McDonald (New York: Penguin, 2000.</w:t>
      </w:r>
      <w:r>
        <w:rPr>
          <w:rFonts w:ascii="Times New Roman" w:hAnsi="Times New Roman" w:cs="Times New Roman"/>
        </w:rPr>
        <w:t xml:space="preserve"> All quotations are from this edition and cited by act, scene and line number.</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863DC1"/>
    <w:multiLevelType w:val="hybridMultilevel"/>
    <w:tmpl w:val="ABD23C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trackRevisions/>
  <w:doNotTrackMoves/>
  <w:defaultTabStop w:val="720"/>
  <w:characterSpacingControl w:val="doNotCompress"/>
  <w:savePreviewPicture/>
  <w:footnotePr>
    <w:footnote w:id="-1"/>
    <w:footnote w:id="0"/>
  </w:footnotePr>
  <w:endnotePr>
    <w:endnote w:id="-1"/>
    <w:endnote w:id="0"/>
  </w:endnotePr>
  <w:compat>
    <w:useFELayout/>
  </w:compat>
  <w:rsids>
    <w:rsidRoot w:val="004C33A0"/>
    <w:rsid w:val="0003536E"/>
    <w:rsid w:val="00054D8E"/>
    <w:rsid w:val="000762EF"/>
    <w:rsid w:val="000952C9"/>
    <w:rsid w:val="000F49E9"/>
    <w:rsid w:val="0013747E"/>
    <w:rsid w:val="00150A04"/>
    <w:rsid w:val="001651BE"/>
    <w:rsid w:val="001F54FB"/>
    <w:rsid w:val="002B290A"/>
    <w:rsid w:val="002B78B3"/>
    <w:rsid w:val="002D0FC4"/>
    <w:rsid w:val="002E57EC"/>
    <w:rsid w:val="002F4695"/>
    <w:rsid w:val="00304E52"/>
    <w:rsid w:val="003268AE"/>
    <w:rsid w:val="003B7436"/>
    <w:rsid w:val="003C01A7"/>
    <w:rsid w:val="00421FD1"/>
    <w:rsid w:val="004452F2"/>
    <w:rsid w:val="004910BB"/>
    <w:rsid w:val="004C33A0"/>
    <w:rsid w:val="0056037B"/>
    <w:rsid w:val="00587CF7"/>
    <w:rsid w:val="005C238C"/>
    <w:rsid w:val="00606F37"/>
    <w:rsid w:val="006569A6"/>
    <w:rsid w:val="007553D8"/>
    <w:rsid w:val="00764E83"/>
    <w:rsid w:val="007A29AD"/>
    <w:rsid w:val="007A7A5A"/>
    <w:rsid w:val="007B6EC8"/>
    <w:rsid w:val="00804A08"/>
    <w:rsid w:val="00842604"/>
    <w:rsid w:val="008D5B78"/>
    <w:rsid w:val="008E1070"/>
    <w:rsid w:val="008E37E2"/>
    <w:rsid w:val="008F650F"/>
    <w:rsid w:val="00941871"/>
    <w:rsid w:val="009933E6"/>
    <w:rsid w:val="009B34CA"/>
    <w:rsid w:val="00A05D30"/>
    <w:rsid w:val="00A41637"/>
    <w:rsid w:val="00A9203C"/>
    <w:rsid w:val="00AB6B60"/>
    <w:rsid w:val="00AE0BCF"/>
    <w:rsid w:val="00B0263B"/>
    <w:rsid w:val="00B0688E"/>
    <w:rsid w:val="00B831B1"/>
    <w:rsid w:val="00B86131"/>
    <w:rsid w:val="00C16B5F"/>
    <w:rsid w:val="00C45CD5"/>
    <w:rsid w:val="00C80236"/>
    <w:rsid w:val="00D14A09"/>
    <w:rsid w:val="00D51485"/>
    <w:rsid w:val="00DA6655"/>
    <w:rsid w:val="00E43AFF"/>
    <w:rsid w:val="00E64DBC"/>
    <w:rsid w:val="00E908F8"/>
    <w:rsid w:val="00FE11EE"/>
    <w:rsid w:val="00FF5291"/>
  </w:rsids>
  <m:mathPr>
    <m:mathFont m:val="@ＭＳ 明朝"/>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2C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6E39CE"/>
    <w:rPr>
      <w:rFonts w:ascii="Lucida Grande" w:hAnsi="Lucida Grande"/>
      <w:sz w:val="18"/>
      <w:szCs w:val="18"/>
    </w:rPr>
  </w:style>
  <w:style w:type="character" w:customStyle="1" w:styleId="BalloonTextChar">
    <w:name w:val="Balloon Text Char"/>
    <w:basedOn w:val="DefaultParagraphFont"/>
    <w:link w:val="BalloonText"/>
    <w:uiPriority w:val="99"/>
    <w:semiHidden/>
    <w:rsid w:val="006E39CE"/>
    <w:rPr>
      <w:rFonts w:ascii="Lucida Grande" w:hAnsi="Lucida Grande"/>
      <w:sz w:val="18"/>
      <w:szCs w:val="18"/>
    </w:rPr>
  </w:style>
  <w:style w:type="paragraph" w:styleId="ListParagraph">
    <w:name w:val="List Paragraph"/>
    <w:basedOn w:val="Normal"/>
    <w:uiPriority w:val="34"/>
    <w:qFormat/>
    <w:rsid w:val="00054D8E"/>
    <w:pPr>
      <w:ind w:left="720"/>
      <w:contextualSpacing/>
    </w:pPr>
  </w:style>
  <w:style w:type="paragraph" w:styleId="FootnoteText">
    <w:name w:val="footnote text"/>
    <w:basedOn w:val="Normal"/>
    <w:link w:val="FootnoteTextChar"/>
    <w:uiPriority w:val="99"/>
    <w:unhideWhenUsed/>
    <w:rsid w:val="00941871"/>
  </w:style>
  <w:style w:type="character" w:customStyle="1" w:styleId="FootnoteTextChar">
    <w:name w:val="Footnote Text Char"/>
    <w:basedOn w:val="DefaultParagraphFont"/>
    <w:link w:val="FootnoteText"/>
    <w:uiPriority w:val="99"/>
    <w:rsid w:val="00941871"/>
  </w:style>
  <w:style w:type="character" w:styleId="FootnoteReference">
    <w:name w:val="footnote reference"/>
    <w:basedOn w:val="DefaultParagraphFont"/>
    <w:uiPriority w:val="99"/>
    <w:unhideWhenUsed/>
    <w:rsid w:val="00941871"/>
    <w:rPr>
      <w:vertAlign w:val="superscript"/>
    </w:rPr>
  </w:style>
  <w:style w:type="paragraph" w:styleId="Footer">
    <w:name w:val="footer"/>
    <w:basedOn w:val="Normal"/>
    <w:link w:val="FooterChar"/>
    <w:uiPriority w:val="99"/>
    <w:unhideWhenUsed/>
    <w:rsid w:val="00941871"/>
    <w:pPr>
      <w:tabs>
        <w:tab w:val="center" w:pos="4320"/>
        <w:tab w:val="right" w:pos="8640"/>
      </w:tabs>
    </w:pPr>
  </w:style>
  <w:style w:type="character" w:customStyle="1" w:styleId="FooterChar">
    <w:name w:val="Footer Char"/>
    <w:basedOn w:val="DefaultParagraphFont"/>
    <w:link w:val="Footer"/>
    <w:uiPriority w:val="99"/>
    <w:rsid w:val="00941871"/>
  </w:style>
  <w:style w:type="character" w:styleId="PageNumber">
    <w:name w:val="page number"/>
    <w:basedOn w:val="DefaultParagraphFont"/>
    <w:uiPriority w:val="99"/>
    <w:semiHidden/>
    <w:unhideWhenUsed/>
    <w:rsid w:val="00941871"/>
  </w:style>
  <w:style w:type="character" w:styleId="CommentReference">
    <w:name w:val="annotation reference"/>
    <w:basedOn w:val="DefaultParagraphFont"/>
    <w:uiPriority w:val="99"/>
    <w:semiHidden/>
    <w:unhideWhenUsed/>
    <w:rsid w:val="007A29AD"/>
    <w:rPr>
      <w:sz w:val="18"/>
      <w:szCs w:val="18"/>
    </w:rPr>
  </w:style>
  <w:style w:type="paragraph" w:styleId="CommentText">
    <w:name w:val="annotation text"/>
    <w:basedOn w:val="Normal"/>
    <w:link w:val="CommentTextChar"/>
    <w:uiPriority w:val="99"/>
    <w:semiHidden/>
    <w:unhideWhenUsed/>
    <w:rsid w:val="007A29AD"/>
  </w:style>
  <w:style w:type="character" w:customStyle="1" w:styleId="CommentTextChar">
    <w:name w:val="Comment Text Char"/>
    <w:basedOn w:val="DefaultParagraphFont"/>
    <w:link w:val="CommentText"/>
    <w:uiPriority w:val="99"/>
    <w:semiHidden/>
    <w:rsid w:val="007A29AD"/>
  </w:style>
  <w:style w:type="paragraph" w:styleId="CommentSubject">
    <w:name w:val="annotation subject"/>
    <w:basedOn w:val="CommentText"/>
    <w:next w:val="CommentText"/>
    <w:link w:val="CommentSubjectChar"/>
    <w:uiPriority w:val="99"/>
    <w:semiHidden/>
    <w:unhideWhenUsed/>
    <w:rsid w:val="007A29AD"/>
    <w:rPr>
      <w:b/>
      <w:bCs/>
      <w:sz w:val="20"/>
      <w:szCs w:val="20"/>
    </w:rPr>
  </w:style>
  <w:style w:type="character" w:customStyle="1" w:styleId="CommentSubjectChar">
    <w:name w:val="Comment Subject Char"/>
    <w:basedOn w:val="CommentTextChar"/>
    <w:link w:val="CommentSubject"/>
    <w:uiPriority w:val="99"/>
    <w:semiHidden/>
    <w:rsid w:val="007A29A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D8E"/>
    <w:pPr>
      <w:ind w:left="720"/>
      <w:contextualSpacing/>
    </w:pPr>
  </w:style>
  <w:style w:type="paragraph" w:styleId="FootnoteText">
    <w:name w:val="footnote text"/>
    <w:basedOn w:val="Normal"/>
    <w:link w:val="FootnoteTextChar"/>
    <w:uiPriority w:val="99"/>
    <w:unhideWhenUsed/>
    <w:rsid w:val="00941871"/>
  </w:style>
  <w:style w:type="character" w:customStyle="1" w:styleId="FootnoteTextChar">
    <w:name w:val="Footnote Text Char"/>
    <w:basedOn w:val="DefaultParagraphFont"/>
    <w:link w:val="FootnoteText"/>
    <w:uiPriority w:val="99"/>
    <w:rsid w:val="00941871"/>
  </w:style>
  <w:style w:type="character" w:styleId="FootnoteReference">
    <w:name w:val="footnote reference"/>
    <w:basedOn w:val="DefaultParagraphFont"/>
    <w:uiPriority w:val="99"/>
    <w:unhideWhenUsed/>
    <w:rsid w:val="00941871"/>
    <w:rPr>
      <w:vertAlign w:val="superscript"/>
    </w:rPr>
  </w:style>
  <w:style w:type="paragraph" w:styleId="Footer">
    <w:name w:val="footer"/>
    <w:basedOn w:val="Normal"/>
    <w:link w:val="FooterChar"/>
    <w:uiPriority w:val="99"/>
    <w:unhideWhenUsed/>
    <w:rsid w:val="00941871"/>
    <w:pPr>
      <w:tabs>
        <w:tab w:val="center" w:pos="4320"/>
        <w:tab w:val="right" w:pos="8640"/>
      </w:tabs>
    </w:pPr>
  </w:style>
  <w:style w:type="character" w:customStyle="1" w:styleId="FooterChar">
    <w:name w:val="Footer Char"/>
    <w:basedOn w:val="DefaultParagraphFont"/>
    <w:link w:val="Footer"/>
    <w:uiPriority w:val="99"/>
    <w:rsid w:val="00941871"/>
  </w:style>
  <w:style w:type="character" w:styleId="PageNumber">
    <w:name w:val="page number"/>
    <w:basedOn w:val="DefaultParagraphFont"/>
    <w:uiPriority w:val="99"/>
    <w:semiHidden/>
    <w:unhideWhenUsed/>
    <w:rsid w:val="00941871"/>
  </w:style>
</w:styles>
</file>

<file path=word/webSettings.xml><?xml version="1.0" encoding="utf-8"?>
<w:webSettings xmlns:r="http://schemas.openxmlformats.org/officeDocument/2006/relationships" xmlns:w="http://schemas.openxmlformats.org/wordprocessingml/2006/main">
  <w:divs>
    <w:div w:id="236523726">
      <w:bodyDiv w:val="1"/>
      <w:marLeft w:val="0"/>
      <w:marRight w:val="0"/>
      <w:marTop w:val="0"/>
      <w:marBottom w:val="0"/>
      <w:divBdr>
        <w:top w:val="none" w:sz="0" w:space="0" w:color="auto"/>
        <w:left w:val="none" w:sz="0" w:space="0" w:color="auto"/>
        <w:bottom w:val="none" w:sz="0" w:space="0" w:color="auto"/>
        <w:right w:val="none" w:sz="0" w:space="0" w:color="auto"/>
      </w:divBdr>
    </w:div>
    <w:div w:id="16586542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settings" Target="settings.xml"/><Relationship Id="rId7" Type="http://schemas.openxmlformats.org/officeDocument/2006/relationships/endnotes" Target="endnotes.xml"/><Relationship Id="rId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8" Type="http://schemas.openxmlformats.org/officeDocument/2006/relationships/comments" Target="comments.xml"/><Relationship Id="rId13" Type="http://schemas.microsoft.com/office/2007/relationships/stylesWithEffects" Target="stylesWithEffects.xml"/><Relationship Id="rId10" Type="http://schemas.openxmlformats.org/officeDocument/2006/relationships/footer" Target="footer2.xml"/><Relationship Id="rId5"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numbering" Target="numbering.xml"/><Relationship Id="rId9"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E0D222-30FA-F847-A7FA-46481D1C1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Pages>
  <Words>1954</Words>
  <Characters>11139</Characters>
  <Application>Microsoft Macintosh Word</Application>
  <DocSecurity>0</DocSecurity>
  <Lines>92</Lines>
  <Paragraphs>22</Paragraphs>
  <ScaleCrop>false</ScaleCrop>
  <Company/>
  <LinksUpToDate>false</LinksUpToDate>
  <CharactersWithSpaces>13679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Sonja Peterson</dc:creator>
  <cp:keywords/>
  <dc:description/>
  <cp:lastModifiedBy>A.B. Kraebel</cp:lastModifiedBy>
  <cp:revision>3</cp:revision>
  <dcterms:created xsi:type="dcterms:W3CDTF">2014-02-15T15:19:00Z</dcterms:created>
  <dcterms:modified xsi:type="dcterms:W3CDTF">2014-02-16T21:09:00Z</dcterms:modified>
</cp:coreProperties>
</file>